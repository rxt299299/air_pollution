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3400425</wp:posOffset>
            </wp:positionH>
            <wp:positionV relativeFrom="paragraph">
              <wp:posOffset>-321939</wp:posOffset>
            </wp:positionV>
            <wp:extent cx="1409700" cy="396240"/>
            <wp:effectExtent b="0" l="0" r="0" t="0"/>
            <wp:wrapSquare wrapText="bothSides" distB="0" distT="0" distL="114300" distR="114300"/>
            <wp:docPr descr="IGI Cropped for letter head" id="14" name="image2.jpg"/>
            <a:graphic>
              <a:graphicData uri="http://schemas.openxmlformats.org/drawingml/2006/picture">
                <pic:pic>
                  <pic:nvPicPr>
                    <pic:cNvPr descr="IGI Cropped for letter head" id="0" name="image2.jpg"/>
                    <pic:cNvPicPr preferRelativeResize="0"/>
                  </pic:nvPicPr>
                  <pic:blipFill>
                    <a:blip r:embed="rId9"/>
                    <a:srcRect b="0" l="0" r="0" t="0"/>
                    <a:stretch>
                      <a:fillRect/>
                    </a:stretch>
                  </pic:blipFill>
                  <pic:spPr>
                    <a:xfrm>
                      <a:off x="0" y="0"/>
                      <a:ext cx="1409700" cy="396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-19044</wp:posOffset>
            </wp:positionH>
            <wp:positionV relativeFrom="paragraph">
              <wp:posOffset>-179699</wp:posOffset>
            </wp:positionV>
            <wp:extent cx="2202180" cy="342900"/>
            <wp:effectExtent b="0" l="0" r="0" t="0"/>
            <wp:wrapSquare wrapText="bothSides" distB="0" distT="0" distL="114300" distR="114300"/>
            <wp:docPr descr="IAS lock up-landscape highres" id="15" name="image1.jpg"/>
            <a:graphic>
              <a:graphicData uri="http://schemas.openxmlformats.org/drawingml/2006/picture">
                <pic:pic>
                  <pic:nvPicPr>
                    <pic:cNvPr descr="IAS lock up-landscape highres" id="0" name="image1.jpg"/>
                    <pic:cNvPicPr preferRelativeResize="0"/>
                  </pic:nvPicPr>
                  <pic:blipFill>
                    <a:blip r:embed="rId10"/>
                    <a:srcRect b="0" l="0" r="0" t="0"/>
                    <a:stretch>
                      <a:fillRect/>
                    </a:stretch>
                  </pic:blipFill>
                  <pic:spPr>
                    <a:xfrm>
                      <a:off x="0" y="0"/>
                      <a:ext cx="2202180" cy="342900"/>
                    </a:xfrm>
                    <a:prstGeom prst="rect"/>
                    <a:ln/>
                  </pic:spPr>
                </pic:pic>
              </a:graphicData>
            </a:graphic>
          </wp:anchor>
        </w:drawing>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b w:val="1"/>
          <w:i w:val="1"/>
          <w:sz w:val="24"/>
          <w:szCs w:val="24"/>
          <w:u w:val="single"/>
          <w:rtl w:val="0"/>
        </w:rPr>
        <w:t xml:space="preserve">CLEAN AIR IGI/IAS Pump Priming Funding 2022-23 – Round 1</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b w:val="1"/>
          <w:color w:val="ff0000"/>
          <w:sz w:val="24"/>
          <w:szCs w:val="24"/>
        </w:rPr>
      </w:pPr>
      <w:r w:rsidDel="00000000" w:rsidR="00000000" w:rsidRPr="00000000">
        <w:rPr>
          <w:b w:val="1"/>
          <w:color w:val="ff0000"/>
          <w:sz w:val="24"/>
          <w:szCs w:val="24"/>
          <w:rtl w:val="0"/>
        </w:rPr>
        <w:t xml:space="preserve">**Please complete and submit the form below by email to </w:t>
      </w:r>
      <w:hyperlink r:id="rId11">
        <w:r w:rsidDel="00000000" w:rsidR="00000000" w:rsidRPr="00000000">
          <w:rPr>
            <w:b w:val="1"/>
            <w:color w:val="0000ff"/>
            <w:sz w:val="24"/>
            <w:szCs w:val="24"/>
            <w:u w:val="single"/>
            <w:rtl w:val="0"/>
          </w:rPr>
          <w:t xml:space="preserve">clean.air@contacts.bham.ac.uk</w:t>
        </w:r>
      </w:hyperlink>
      <w:r w:rsidDel="00000000" w:rsidR="00000000" w:rsidRPr="00000000">
        <w:rPr>
          <w:b w:val="1"/>
          <w:color w:val="ff0000"/>
          <w:sz w:val="24"/>
          <w:szCs w:val="24"/>
          <w:rtl w:val="0"/>
        </w:rPr>
        <w:t xml:space="preserve"> by 5pm on Friday 20</w:t>
      </w:r>
      <w:r w:rsidDel="00000000" w:rsidR="00000000" w:rsidRPr="00000000">
        <w:rPr>
          <w:b w:val="1"/>
          <w:color w:val="ff0000"/>
          <w:sz w:val="24"/>
          <w:szCs w:val="24"/>
          <w:vertAlign w:val="superscript"/>
          <w:rtl w:val="0"/>
        </w:rPr>
        <w:t xml:space="preserve">th</w:t>
      </w:r>
      <w:r w:rsidDel="00000000" w:rsidR="00000000" w:rsidRPr="00000000">
        <w:rPr>
          <w:b w:val="1"/>
          <w:color w:val="ff0000"/>
          <w:sz w:val="24"/>
          <w:szCs w:val="24"/>
          <w:rtl w:val="0"/>
        </w:rPr>
        <w:t xml:space="preserve"> January**</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b w:val="1"/>
          <w:color w:val="ff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b w:val="1"/>
          <w:color w:val="000000"/>
          <w:rtl w:val="0"/>
        </w:rPr>
        <w:t xml:space="preserve">Lead Applicant Details</w:t>
      </w:r>
    </w:p>
    <w:tbl>
      <w:tblPr>
        <w:tblStyle w:val="Table1"/>
        <w:tblW w:w="8766.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0"/>
        <w:gridCol w:w="5656"/>
        <w:tblGridChange w:id="0">
          <w:tblGrid>
            <w:gridCol w:w="3110"/>
            <w:gridCol w:w="5656"/>
          </w:tblGrid>
        </w:tblGridChange>
      </w:tblGrid>
      <w:tr>
        <w:trPr>
          <w:cantSplit w:val="0"/>
          <w:tblHeader w:val="0"/>
        </w:trPr>
        <w:tc>
          <w:tcPr>
            <w:shd w:fill="eeece1" w:val="clear"/>
          </w:tcPr>
          <w:p w:rsidR="00000000" w:rsidDel="00000000" w:rsidP="00000000" w:rsidRDefault="00000000" w:rsidRPr="00000000" w14:paraId="00000007">
            <w:pPr>
              <w:spacing w:after="0" w:line="240" w:lineRule="auto"/>
              <w:jc w:val="both"/>
              <w:rPr/>
            </w:pPr>
            <w:r w:rsidDel="00000000" w:rsidR="00000000" w:rsidRPr="00000000">
              <w:rPr>
                <w:rtl w:val="0"/>
              </w:rPr>
              <w:t xml:space="preserve">Name</w:t>
            </w:r>
          </w:p>
        </w:tc>
        <w:tc>
          <w:tcPr/>
          <w:p w:rsidR="00000000" w:rsidDel="00000000" w:rsidP="00000000" w:rsidRDefault="00000000" w:rsidRPr="00000000" w14:paraId="00000008">
            <w:pPr>
              <w:spacing w:after="0" w:line="240" w:lineRule="auto"/>
              <w:jc w:val="both"/>
              <w:rPr/>
            </w:pPr>
            <w:r w:rsidDel="00000000" w:rsidR="00000000" w:rsidRPr="00000000">
              <w:rPr>
                <w:rtl w:val="0"/>
              </w:rPr>
              <w:t xml:space="preserve">Yuqing Dai</w:t>
            </w:r>
          </w:p>
        </w:tc>
      </w:tr>
      <w:tr>
        <w:trPr>
          <w:cantSplit w:val="0"/>
          <w:tblHeader w:val="0"/>
        </w:trPr>
        <w:tc>
          <w:tcPr>
            <w:shd w:fill="eeece1" w:val="clear"/>
          </w:tcPr>
          <w:p w:rsidR="00000000" w:rsidDel="00000000" w:rsidP="00000000" w:rsidRDefault="00000000" w:rsidRPr="00000000" w14:paraId="00000009">
            <w:pPr>
              <w:spacing w:after="0" w:line="240" w:lineRule="auto"/>
              <w:jc w:val="both"/>
              <w:rPr/>
            </w:pPr>
            <w:r w:rsidDel="00000000" w:rsidR="00000000" w:rsidRPr="00000000">
              <w:rPr>
                <w:rtl w:val="0"/>
              </w:rPr>
              <w:t xml:space="preserve">Position</w:t>
            </w:r>
          </w:p>
        </w:tc>
        <w:tc>
          <w:tcPr/>
          <w:p w:rsidR="00000000" w:rsidDel="00000000" w:rsidP="00000000" w:rsidRDefault="00000000" w:rsidRPr="00000000" w14:paraId="0000000A">
            <w:pPr>
              <w:spacing w:after="0" w:line="240" w:lineRule="auto"/>
              <w:jc w:val="both"/>
              <w:rPr/>
            </w:pPr>
            <w:r w:rsidDel="00000000" w:rsidR="00000000" w:rsidRPr="00000000">
              <w:rPr>
                <w:rtl w:val="0"/>
              </w:rPr>
            </w:r>
          </w:p>
        </w:tc>
      </w:tr>
      <w:tr>
        <w:trPr>
          <w:cantSplit w:val="0"/>
          <w:tblHeader w:val="0"/>
        </w:trPr>
        <w:tc>
          <w:tcPr>
            <w:shd w:fill="eeece1" w:val="clear"/>
          </w:tcPr>
          <w:p w:rsidR="00000000" w:rsidDel="00000000" w:rsidP="00000000" w:rsidRDefault="00000000" w:rsidRPr="00000000" w14:paraId="0000000B">
            <w:pPr>
              <w:spacing w:after="0" w:line="240" w:lineRule="auto"/>
              <w:jc w:val="both"/>
              <w:rPr/>
            </w:pPr>
            <w:r w:rsidDel="00000000" w:rsidR="00000000" w:rsidRPr="00000000">
              <w:rPr>
                <w:rtl w:val="0"/>
              </w:rPr>
              <w:t xml:space="preserve">School / College</w:t>
            </w:r>
          </w:p>
        </w:tc>
        <w:tc>
          <w:tcPr/>
          <w:p w:rsidR="00000000" w:rsidDel="00000000" w:rsidP="00000000" w:rsidRDefault="00000000" w:rsidRPr="00000000" w14:paraId="0000000C">
            <w:pPr>
              <w:jc w:val="both"/>
              <w:rPr/>
            </w:pPr>
            <w:r w:rsidDel="00000000" w:rsidR="00000000" w:rsidRPr="00000000">
              <w:rPr>
                <w:rtl w:val="0"/>
              </w:rPr>
              <w:t xml:space="preserve">School of Geography, Earth &amp; Environmental Sciences</w:t>
            </w:r>
          </w:p>
        </w:tc>
      </w:tr>
      <w:tr>
        <w:trPr>
          <w:cantSplit w:val="0"/>
          <w:tblHeader w:val="0"/>
        </w:trPr>
        <w:tc>
          <w:tcPr>
            <w:shd w:fill="eeece1" w:val="clear"/>
          </w:tcPr>
          <w:p w:rsidR="00000000" w:rsidDel="00000000" w:rsidP="00000000" w:rsidRDefault="00000000" w:rsidRPr="00000000" w14:paraId="0000000D">
            <w:pPr>
              <w:spacing w:after="0" w:line="240" w:lineRule="auto"/>
              <w:jc w:val="both"/>
              <w:rPr/>
            </w:pPr>
            <w:r w:rsidDel="00000000" w:rsidR="00000000" w:rsidRPr="00000000">
              <w:rPr>
                <w:rtl w:val="0"/>
              </w:rPr>
              <w:t xml:space="preserve">Email</w:t>
            </w:r>
          </w:p>
        </w:tc>
        <w:tc>
          <w:tcPr/>
          <w:p w:rsidR="00000000" w:rsidDel="00000000" w:rsidP="00000000" w:rsidRDefault="00000000" w:rsidRPr="00000000" w14:paraId="0000000E">
            <w:pPr>
              <w:spacing w:after="0" w:line="240" w:lineRule="auto"/>
              <w:jc w:val="both"/>
              <w:rPr/>
            </w:pPr>
            <w:r w:rsidDel="00000000" w:rsidR="00000000" w:rsidRPr="00000000">
              <w:rPr>
                <w:rtl w:val="0"/>
              </w:rPr>
              <w:t xml:space="preserve">yxd598@bham.ac.uk</w:t>
            </w:r>
          </w:p>
        </w:tc>
      </w:tr>
      <w:tr>
        <w:trPr>
          <w:cantSplit w:val="0"/>
          <w:tblHeader w:val="0"/>
        </w:trPr>
        <w:tc>
          <w:tcPr>
            <w:shd w:fill="eeece1" w:val="clear"/>
          </w:tcPr>
          <w:p w:rsidR="00000000" w:rsidDel="00000000" w:rsidP="00000000" w:rsidRDefault="00000000" w:rsidRPr="00000000" w14:paraId="0000000F">
            <w:pPr>
              <w:spacing w:after="0" w:line="240" w:lineRule="auto"/>
              <w:jc w:val="both"/>
              <w:rPr/>
            </w:pPr>
            <w:r w:rsidDel="00000000" w:rsidR="00000000" w:rsidRPr="00000000">
              <w:rPr>
                <w:rtl w:val="0"/>
              </w:rPr>
              <w:t xml:space="preserve">Details of other staff involved (name, position, school / college)</w:t>
            </w:r>
          </w:p>
        </w:tc>
        <w:tc>
          <w:tcPr/>
          <w:p w:rsidR="00000000" w:rsidDel="00000000" w:rsidP="00000000" w:rsidRDefault="00000000" w:rsidRPr="00000000" w14:paraId="00000010">
            <w:pPr>
              <w:jc w:val="both"/>
              <w:rPr/>
            </w:pPr>
            <w:r w:rsidDel="00000000" w:rsidR="00000000" w:rsidRPr="00000000">
              <w:rPr>
                <w:rtl w:val="0"/>
              </w:rPr>
              <w:t xml:space="preserve">Rob Mackenzie:  Professor, GEES, Supervising the whole project</w:t>
            </w:r>
          </w:p>
          <w:p w:rsidR="00000000" w:rsidDel="00000000" w:rsidP="00000000" w:rsidRDefault="00000000" w:rsidRPr="00000000" w14:paraId="00000011">
            <w:pPr>
              <w:jc w:val="both"/>
              <w:rPr/>
            </w:pPr>
            <w:r w:rsidDel="00000000" w:rsidR="00000000" w:rsidRPr="00000000">
              <w:rPr>
                <w:rtl w:val="0"/>
              </w:rPr>
              <w:t xml:space="preserve">Jiahua Jiang: Assistant Professor, Mathematics, Supervising Machine learning model</w:t>
            </w:r>
          </w:p>
          <w:p w:rsidR="00000000" w:rsidDel="00000000" w:rsidP="00000000" w:rsidRDefault="00000000" w:rsidRPr="00000000" w14:paraId="00000012">
            <w:pPr>
              <w:jc w:val="both"/>
              <w:rPr/>
            </w:pPr>
            <w:r w:rsidDel="00000000" w:rsidR="00000000" w:rsidRPr="00000000">
              <w:rPr>
                <w:rtl w:val="0"/>
              </w:rPr>
              <w:t xml:space="preserve">Bowen Liu: Research Fellow, Economics, Data analysis</w:t>
            </w:r>
          </w:p>
        </w:tc>
      </w:tr>
    </w:tbl>
    <w:p w:rsidR="00000000" w:rsidDel="00000000" w:rsidP="00000000" w:rsidRDefault="00000000" w:rsidRPr="00000000" w14:paraId="00000013">
      <w:pPr>
        <w:spacing w:after="0" w:lineRule="auto"/>
        <w:jc w:val="both"/>
        <w:rPr>
          <w:b w:val="1"/>
        </w:rPr>
      </w:pPr>
      <w:r w:rsidDel="00000000" w:rsidR="00000000" w:rsidRPr="00000000">
        <w:rPr>
          <w:b w:val="1"/>
          <w:rtl w:val="0"/>
        </w:rPr>
        <w:br w:type="textWrapping"/>
        <w:t xml:space="preserve">Project Overview</w:t>
      </w:r>
    </w:p>
    <w:tbl>
      <w:tblPr>
        <w:tblStyle w:val="Table2"/>
        <w:tblW w:w="8789.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670"/>
        <w:tblGridChange w:id="0">
          <w:tblGrid>
            <w:gridCol w:w="3119"/>
            <w:gridCol w:w="5670"/>
          </w:tblGrid>
        </w:tblGridChange>
      </w:tblGrid>
      <w:tr>
        <w:trPr>
          <w:cantSplit w:val="0"/>
          <w:tblHeader w:val="0"/>
        </w:trPr>
        <w:tc>
          <w:tcPr>
            <w:shd w:fill="eeece1" w:val="clear"/>
          </w:tcPr>
          <w:p w:rsidR="00000000" w:rsidDel="00000000" w:rsidP="00000000" w:rsidRDefault="00000000" w:rsidRPr="00000000" w14:paraId="00000014">
            <w:pPr>
              <w:spacing w:after="0" w:line="240" w:lineRule="auto"/>
              <w:jc w:val="both"/>
              <w:rPr>
                <w:b w:val="1"/>
              </w:rPr>
            </w:pPr>
            <w:r w:rsidDel="00000000" w:rsidR="00000000" w:rsidRPr="00000000">
              <w:rPr>
                <w:b w:val="1"/>
                <w:rtl w:val="0"/>
              </w:rPr>
              <w:t xml:space="preserve">Project title</w:t>
            </w:r>
          </w:p>
        </w:tc>
        <w:tc>
          <w:tcPr/>
          <w:p w:rsidR="00000000" w:rsidDel="00000000" w:rsidP="00000000" w:rsidRDefault="00000000" w:rsidRPr="00000000" w14:paraId="00000015">
            <w:pPr>
              <w:spacing w:after="0" w:line="240" w:lineRule="auto"/>
              <w:jc w:val="both"/>
              <w:rPr/>
            </w:pPr>
            <w:r w:rsidDel="00000000" w:rsidR="00000000" w:rsidRPr="00000000">
              <w:rPr>
                <w:rtl w:val="0"/>
              </w:rPr>
              <w:t xml:space="preserve">Air pollutant dispersion in street canyons based on machine learning</w:t>
            </w:r>
          </w:p>
        </w:tc>
      </w:tr>
      <w:tr>
        <w:trPr>
          <w:cantSplit w:val="0"/>
          <w:tblHeader w:val="0"/>
        </w:trPr>
        <w:tc>
          <w:tcPr>
            <w:shd w:fill="eeece1" w:val="clear"/>
          </w:tcPr>
          <w:p w:rsidR="00000000" w:rsidDel="00000000" w:rsidP="00000000" w:rsidRDefault="00000000" w:rsidRPr="00000000" w14:paraId="00000016">
            <w:pPr>
              <w:spacing w:after="0" w:line="240" w:lineRule="auto"/>
              <w:jc w:val="both"/>
              <w:rPr>
                <w:b w:val="1"/>
              </w:rPr>
            </w:pPr>
            <w:r w:rsidDel="00000000" w:rsidR="00000000" w:rsidRPr="00000000">
              <w:rPr>
                <w:b w:val="1"/>
                <w:rtl w:val="0"/>
              </w:rPr>
              <w:t xml:space="preserve">Total value of funding sought</w:t>
            </w:r>
          </w:p>
        </w:tc>
        <w:tc>
          <w:tcPr/>
          <w:p w:rsidR="00000000" w:rsidDel="00000000" w:rsidP="00000000" w:rsidRDefault="00000000" w:rsidRPr="00000000" w14:paraId="00000017">
            <w:pPr>
              <w:spacing w:after="0" w:line="240" w:lineRule="auto"/>
              <w:jc w:val="both"/>
              <w:rPr/>
            </w:pPr>
            <w:r w:rsidDel="00000000" w:rsidR="00000000" w:rsidRPr="00000000">
              <w:rPr>
                <w:rtl w:val="0"/>
              </w:rPr>
              <w:t xml:space="preserve">£8,000 </w:t>
            </w:r>
          </w:p>
        </w:tc>
      </w:tr>
      <w:tr>
        <w:trPr>
          <w:cantSplit w:val="0"/>
          <w:tblHeader w:val="0"/>
        </w:trPr>
        <w:tc>
          <w:tcPr>
            <w:shd w:fill="eeece1" w:val="clear"/>
          </w:tcPr>
          <w:p w:rsidR="00000000" w:rsidDel="00000000" w:rsidP="00000000" w:rsidRDefault="00000000" w:rsidRPr="00000000" w14:paraId="00000018">
            <w:pPr>
              <w:spacing w:after="0" w:line="240" w:lineRule="auto"/>
              <w:jc w:val="both"/>
              <w:rPr>
                <w:b w:val="1"/>
              </w:rPr>
            </w:pPr>
            <w:r w:rsidDel="00000000" w:rsidR="00000000" w:rsidRPr="00000000">
              <w:rPr>
                <w:b w:val="1"/>
                <w:rtl w:val="0"/>
              </w:rPr>
              <w:t xml:space="preserve">Proposed activity start date</w:t>
            </w:r>
          </w:p>
        </w:tc>
        <w:tc>
          <w:tcPr>
            <w:shd w:fill="auto" w:val="clear"/>
          </w:tcPr>
          <w:p w:rsidR="00000000" w:rsidDel="00000000" w:rsidP="00000000" w:rsidRDefault="00000000" w:rsidRPr="00000000" w14:paraId="00000019">
            <w:pPr>
              <w:spacing w:after="0" w:line="240" w:lineRule="auto"/>
              <w:jc w:val="both"/>
              <w:rPr/>
            </w:pPr>
            <w:r w:rsidDel="00000000" w:rsidR="00000000" w:rsidRPr="00000000">
              <w:rPr>
                <w:rtl w:val="0"/>
              </w:rPr>
              <w:t xml:space="preserve">1 Feb 2023</w:t>
            </w:r>
          </w:p>
        </w:tc>
      </w:tr>
      <w:tr>
        <w:trPr>
          <w:cantSplit w:val="0"/>
          <w:trHeight w:val="70" w:hRule="atLeast"/>
          <w:tblHeader w:val="0"/>
        </w:trPr>
        <w:tc>
          <w:tcPr>
            <w:shd w:fill="eeece1" w:val="clear"/>
          </w:tcPr>
          <w:p w:rsidR="00000000" w:rsidDel="00000000" w:rsidP="00000000" w:rsidRDefault="00000000" w:rsidRPr="00000000" w14:paraId="0000001A">
            <w:pPr>
              <w:spacing w:after="0" w:line="240" w:lineRule="auto"/>
              <w:jc w:val="both"/>
              <w:rPr>
                <w:b w:val="1"/>
              </w:rPr>
            </w:pPr>
            <w:r w:rsidDel="00000000" w:rsidR="00000000" w:rsidRPr="00000000">
              <w:rPr>
                <w:b w:val="1"/>
                <w:rtl w:val="0"/>
              </w:rPr>
              <w:t xml:space="preserve">Proposed activity end date</w:t>
            </w:r>
          </w:p>
        </w:tc>
        <w:tc>
          <w:tcPr>
            <w:shd w:fill="auto" w:val="clear"/>
          </w:tcPr>
          <w:p w:rsidR="00000000" w:rsidDel="00000000" w:rsidP="00000000" w:rsidRDefault="00000000" w:rsidRPr="00000000" w14:paraId="0000001B">
            <w:pPr>
              <w:spacing w:after="0" w:line="240" w:lineRule="auto"/>
              <w:jc w:val="both"/>
              <w:rPr/>
            </w:pPr>
            <w:r w:rsidDel="00000000" w:rsidR="00000000" w:rsidRPr="00000000">
              <w:rPr>
                <w:rtl w:val="0"/>
              </w:rPr>
              <w:t xml:space="preserve">30 June 2023</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ind w:left="426" w:firstLine="0"/>
        <w:jc w:val="both"/>
        <w:rPr>
          <w:color w:val="000000"/>
        </w:rPr>
      </w:pPr>
      <w:r w:rsidDel="00000000" w:rsidR="00000000" w:rsidRPr="00000000">
        <w:rPr>
          <w:rtl w:val="0"/>
        </w:rPr>
      </w:r>
    </w:p>
    <w:p w:rsidR="00000000" w:rsidDel="00000000" w:rsidP="00000000" w:rsidRDefault="00000000" w:rsidRPr="00000000" w14:paraId="0000001D">
      <w:pPr>
        <w:spacing w:after="160" w:line="259" w:lineRule="auto"/>
        <w:jc w:val="both"/>
        <w:rPr>
          <w:i w:val="1"/>
        </w:rPr>
      </w:pPr>
      <w:r w:rsidDel="00000000" w:rsidR="00000000" w:rsidRPr="00000000">
        <w:rPr>
          <w:b w:val="1"/>
          <w:rtl w:val="0"/>
        </w:rPr>
        <w:t xml:space="preserve">Project Details</w:t>
      </w:r>
      <w:r w:rsidDel="00000000" w:rsidR="00000000" w:rsidRPr="00000000">
        <w:rPr>
          <w:rtl w:val="0"/>
        </w:rPr>
        <w:t xml:space="preserve">:</w:t>
      </w:r>
      <w:r w:rsidDel="00000000" w:rsidR="00000000" w:rsidRPr="00000000">
        <w:rPr>
          <w:rtl w:val="0"/>
        </w:rPr>
      </w:r>
    </w:p>
    <w:tbl>
      <w:tblPr>
        <w:tblStyle w:val="Table3"/>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cantSplit w:val="0"/>
          <w:tblHeader w:val="0"/>
        </w:trPr>
        <w:tc>
          <w:tcPr>
            <w:shd w:fill="eeece1" w:val="clear"/>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color w:val="000000"/>
                <w:rtl w:val="0"/>
              </w:rPr>
              <w:t xml:space="preserve">Please provide a description of the project (using the headings:  background, aim, activities) for which funding is sought</w:t>
            </w:r>
            <w:r w:rsidDel="00000000" w:rsidR="00000000" w:rsidRPr="00000000">
              <w:rPr>
                <w:i w:val="1"/>
                <w:color w:val="000000"/>
                <w:rtl w:val="0"/>
              </w:rPr>
              <w:t xml:space="preserve"> (max 1 side)</w:t>
            </w:r>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7701"/>
              </w:tabs>
              <w:spacing w:after="0" w:line="240" w:lineRule="auto"/>
              <w:jc w:val="both"/>
              <w:rPr/>
            </w:pPr>
            <w:r w:rsidDel="00000000" w:rsidR="00000000" w:rsidRPr="00000000">
              <w:rPr>
                <w:rtl w:val="0"/>
              </w:rPr>
            </w:r>
          </w:p>
          <w:p w:rsidR="00000000" w:rsidDel="00000000" w:rsidP="00000000" w:rsidRDefault="00000000" w:rsidRPr="00000000" w14:paraId="00000020">
            <w:pPr>
              <w:spacing w:after="0" w:line="240" w:lineRule="auto"/>
              <w:jc w:val="both"/>
              <w:rPr/>
            </w:pPr>
            <w:r w:rsidDel="00000000" w:rsidR="00000000" w:rsidRPr="00000000">
              <w:rPr>
                <w:b w:val="1"/>
                <w:rtl w:val="0"/>
              </w:rPr>
              <w:t xml:space="preserve">Research background:</w:t>
            </w:r>
            <w:r w:rsidDel="00000000" w:rsidR="00000000" w:rsidRPr="00000000">
              <w:rPr>
                <w:rtl w:val="0"/>
              </w:rPr>
              <w:t xml:space="preserve"> Air pollutants from intensive tail-pipe emissions can easily get trapped in urban canyons due to inadequate ventilation, leading to a great threat to public health and becoming an important concern. A better understanding of air pollutant behaviours and effective tools for evaluating air quality interventions are needed to support air quality management in such environmental “hotspots”.</w:t>
            </w:r>
          </w:p>
          <w:p w:rsidR="00000000" w:rsidDel="00000000" w:rsidP="00000000" w:rsidRDefault="00000000" w:rsidRPr="00000000" w14:paraId="00000021">
            <w:pPr>
              <w:spacing w:after="0" w:line="240" w:lineRule="auto"/>
              <w:jc w:val="both"/>
              <w:rPr/>
            </w:pPr>
            <w:r w:rsidDel="00000000" w:rsidR="00000000" w:rsidRPr="00000000">
              <w:rPr>
                <w:rtl w:val="0"/>
              </w:rPr>
            </w:r>
          </w:p>
          <w:p w:rsidR="00000000" w:rsidDel="00000000" w:rsidP="00000000" w:rsidRDefault="00000000" w:rsidRPr="00000000" w14:paraId="00000022">
            <w:pPr>
              <w:spacing w:after="0" w:line="240" w:lineRule="auto"/>
              <w:jc w:val="both"/>
              <w:rPr/>
            </w:pPr>
            <w:r w:rsidDel="00000000" w:rsidR="00000000" w:rsidRPr="00000000">
              <w:rPr>
                <w:b w:val="1"/>
                <w:rtl w:val="0"/>
              </w:rPr>
              <w:t xml:space="preserve">Aim:</w:t>
            </w:r>
            <w:r w:rsidDel="00000000" w:rsidR="00000000" w:rsidRPr="00000000">
              <w:rPr>
                <w:rtl w:val="0"/>
              </w:rPr>
              <w:t xml:space="preserve"> The overarching goal of this project is to estimate and understand the causal impact of “canyon effects” on air quality in a regular canyon by the means of state-of-the-art machine learning (ML) techniques and economic modelling. This project consists of the following three objectives:</w:t>
            </w:r>
          </w:p>
          <w:p w:rsidR="00000000" w:rsidDel="00000000" w:rsidP="00000000" w:rsidRDefault="00000000" w:rsidRPr="00000000" w14:paraId="00000023">
            <w:pPr>
              <w:spacing w:after="0" w:line="240" w:lineRule="auto"/>
              <w:jc w:val="both"/>
              <w:rPr/>
            </w:pPr>
            <w:r w:rsidDel="00000000" w:rsidR="00000000" w:rsidRPr="00000000">
              <w:rPr>
                <w:rtl w:val="0"/>
              </w:rPr>
            </w:r>
          </w:p>
          <w:p w:rsidR="00000000" w:rsidDel="00000000" w:rsidP="00000000" w:rsidRDefault="00000000" w:rsidRPr="00000000" w14:paraId="00000024">
            <w:pPr>
              <w:spacing w:after="0" w:line="240" w:lineRule="auto"/>
              <w:jc w:val="both"/>
              <w:rPr/>
            </w:pPr>
            <w:r w:rsidDel="00000000" w:rsidR="00000000" w:rsidRPr="00000000">
              <w:rPr>
                <w:rtl w:val="0"/>
              </w:rPr>
              <w:t xml:space="preserve">1). The first objective is to develop interdisciplinary methods to understand the causal impact of “street canyon” on air quality. In particular, we will focus on pollutants such as NO</w:t>
            </w:r>
            <w:r w:rsidDel="00000000" w:rsidR="00000000" w:rsidRPr="00000000">
              <w:rPr>
                <w:vertAlign w:val="subscript"/>
                <w:rtl w:val="0"/>
              </w:rPr>
              <w:t xml:space="preserve">x</w:t>
            </w:r>
            <w:r w:rsidDel="00000000" w:rsidR="00000000" w:rsidRPr="00000000">
              <w:rPr>
                <w:rtl w:val="0"/>
              </w:rPr>
              <w:t xml:space="preserve"> and NO</w:t>
            </w:r>
            <w:r w:rsidDel="00000000" w:rsidR="00000000" w:rsidRPr="00000000">
              <w:rPr>
                <w:vertAlign w:val="subscript"/>
                <w:rtl w:val="0"/>
              </w:rPr>
              <w:t xml:space="preserve">2</w:t>
            </w:r>
            <w:r w:rsidDel="00000000" w:rsidR="00000000" w:rsidRPr="00000000">
              <w:rPr>
                <w:rtl w:val="0"/>
              </w:rPr>
              <w:t xml:space="preserve">, the former of which is often regarded as a passive scalar and the latter of which is engaged in NO</w:t>
            </w:r>
            <w:r w:rsidDel="00000000" w:rsidR="00000000" w:rsidRPr="00000000">
              <w:rPr>
                <w:vertAlign w:val="subscript"/>
                <w:rtl w:val="0"/>
              </w:rPr>
              <w:t xml:space="preserve">x</w:t>
            </w:r>
            <w:r w:rsidDel="00000000" w:rsidR="00000000" w:rsidRPr="00000000">
              <w:rPr>
                <w:rtl w:val="0"/>
              </w:rPr>
              <w:t xml:space="preserve">-O</w:t>
            </w:r>
            <w:r w:rsidDel="00000000" w:rsidR="00000000" w:rsidRPr="00000000">
              <w:rPr>
                <w:vertAlign w:val="subscript"/>
                <w:rtl w:val="0"/>
              </w:rPr>
              <w:t xml:space="preserve">3</w:t>
            </w:r>
            <w:r w:rsidDel="00000000" w:rsidR="00000000" w:rsidRPr="00000000">
              <w:rPr>
                <w:rtl w:val="0"/>
              </w:rPr>
              <w:t xml:space="preserve"> and VOC radical chemistry. Comparing NO</w:t>
            </w:r>
            <w:r w:rsidDel="00000000" w:rsidR="00000000" w:rsidRPr="00000000">
              <w:rPr>
                <w:vertAlign w:val="subscript"/>
                <w:rtl w:val="0"/>
              </w:rPr>
              <w:t xml:space="preserve">2</w:t>
            </w:r>
            <w:r w:rsidDel="00000000" w:rsidR="00000000" w:rsidRPr="00000000">
              <w:rPr>
                <w:rtl w:val="0"/>
              </w:rPr>
              <w:t xml:space="preserve"> and NO</w:t>
            </w:r>
            <w:r w:rsidDel="00000000" w:rsidR="00000000" w:rsidRPr="00000000">
              <w:rPr>
                <w:vertAlign w:val="subscript"/>
                <w:rtl w:val="0"/>
              </w:rPr>
              <w:t xml:space="preserve">x</w:t>
            </w:r>
            <w:r w:rsidDel="00000000" w:rsidR="00000000" w:rsidRPr="00000000">
              <w:rPr>
                <w:rtl w:val="0"/>
              </w:rPr>
              <w:t xml:space="preserve"> can deliver insights into the influence of atmospheric processes on statistical simulations.</w:t>
            </w:r>
          </w:p>
          <w:p w:rsidR="00000000" w:rsidDel="00000000" w:rsidP="00000000" w:rsidRDefault="00000000" w:rsidRPr="00000000" w14:paraId="00000025">
            <w:pPr>
              <w:spacing w:after="0" w:line="240" w:lineRule="auto"/>
              <w:jc w:val="both"/>
              <w:rPr/>
            </w:pPr>
            <w:r w:rsidDel="00000000" w:rsidR="00000000" w:rsidRPr="00000000">
              <w:rPr>
                <w:rtl w:val="0"/>
              </w:rPr>
              <w:t xml:space="preserve">2). A fast next-generation machine learning (ML) model will be used to explain and understand the impact of environmental interventions or socio-economic activities on air quality in a regular street canyon. We will delve into the importance of different factors and proxies (i.e., model inputs), particularly, traffic volumes and compositions, on model performance. COV-19 lockdown data will be used as a case study. </w:t>
            </w:r>
          </w:p>
          <w:p w:rsidR="00000000" w:rsidDel="00000000" w:rsidP="00000000" w:rsidRDefault="00000000" w:rsidRPr="00000000" w14:paraId="00000026">
            <w:pPr>
              <w:spacing w:after="0" w:line="240" w:lineRule="auto"/>
              <w:jc w:val="both"/>
              <w:rPr/>
            </w:pPr>
            <w:r w:rsidDel="00000000" w:rsidR="00000000" w:rsidRPr="00000000">
              <w:rPr>
                <w:rtl w:val="0"/>
              </w:rPr>
              <w:t xml:space="preserve">3). What is the highest traffic volume that can be sustained in a standard canyon while still adhering to the air quality standard under “extreme” meteorological conditions (e.g., background winds perpendicular to the street axis)? We will identify the behavioural responses, and  discover transport demand changes and  “wiggle room” for traffic emissions in urban areas.</w:t>
            </w:r>
          </w:p>
          <w:p w:rsidR="00000000" w:rsidDel="00000000" w:rsidP="00000000" w:rsidRDefault="00000000" w:rsidRPr="00000000" w14:paraId="00000027">
            <w:pPr>
              <w:spacing w:after="0" w:line="240" w:lineRule="auto"/>
              <w:jc w:val="both"/>
              <w:rPr/>
            </w:pPr>
            <w:r w:rsidDel="00000000" w:rsidR="00000000" w:rsidRPr="00000000">
              <w:rPr>
                <w:rtl w:val="0"/>
              </w:rPr>
            </w:r>
          </w:p>
          <w:p w:rsidR="00000000" w:rsidDel="00000000" w:rsidP="00000000" w:rsidRDefault="00000000" w:rsidRPr="00000000" w14:paraId="00000028">
            <w:pPr>
              <w:spacing w:after="0" w:line="240" w:lineRule="auto"/>
              <w:jc w:val="both"/>
              <w:rPr>
                <w:b w:val="1"/>
              </w:rPr>
            </w:pPr>
            <w:r w:rsidDel="00000000" w:rsidR="00000000" w:rsidRPr="00000000">
              <w:rPr>
                <w:b w:val="1"/>
                <w:rtl w:val="0"/>
              </w:rPr>
              <w:t xml:space="preserve">Activities:</w:t>
            </w:r>
          </w:p>
          <w:p w:rsidR="00000000" w:rsidDel="00000000" w:rsidP="00000000" w:rsidRDefault="00000000" w:rsidRPr="00000000" w14:paraId="00000029">
            <w:pPr>
              <w:spacing w:after="0" w:line="240" w:lineRule="auto"/>
              <w:jc w:val="both"/>
              <w:rPr/>
            </w:pPr>
            <w:r w:rsidDel="00000000" w:rsidR="00000000" w:rsidRPr="00000000">
              <w:rPr>
                <w:rtl w:val="0"/>
              </w:rPr>
              <w:t xml:space="preserve">1). Data collection: hourly air pollution data during 2011–2021 in London Marylebone Road (MR) and North Kensington (NK), observed and estimated (European Centre Reanalysis Version 5, ERA5) meteorological data (e.g., wind speed, wind direction, temperature, atmospheric pressure, relative humidity, surface net solar radiation, total cloud cover, boundary layer height), and traffic counts will be collected.</w:t>
            </w:r>
          </w:p>
          <w:p w:rsidR="00000000" w:rsidDel="00000000" w:rsidP="00000000" w:rsidRDefault="00000000" w:rsidRPr="00000000" w14:paraId="0000002A">
            <w:pPr>
              <w:spacing w:after="0" w:line="240" w:lineRule="auto"/>
              <w:jc w:val="both"/>
              <w:rPr>
                <w:rFonts w:ascii="SimSun" w:cs="SimSun" w:eastAsia="SimSun" w:hAnsi="SimSun"/>
              </w:rPr>
            </w:pPr>
            <w:r w:rsidDel="00000000" w:rsidR="00000000" w:rsidRPr="00000000">
              <w:rPr>
                <w:rtl w:val="0"/>
              </w:rPr>
              <w:t xml:space="preserve">2). Model development: light gradient-boosting machine (LightGBM) is an efficient and high-performance machine learning approach invented by Microsoft in 2016, and it is particularly well-suited for tasks such as regression, classification, and ranking. It has risen to prominence within both academia and industry and received considerable success in many fields, such as bioinformatics, computer vision, natural language processing, finance, and recommender systems.  Compared with recent renaissances in ML-based air pollution prediction methods, such as random forest and eXtreme Gradient Boosting, LightGBM results in more loss reduction and, in turn, higher accuracy while being faster and properly tuned, especially for large and complex datasets. In this work, a LightGBM regression model tailored for air pollutant</w:t>
            </w:r>
            <w:r w:rsidDel="00000000" w:rsidR="00000000" w:rsidRPr="00000000">
              <w:rPr>
                <w:vertAlign w:val="subscript"/>
                <w:rtl w:val="0"/>
              </w:rPr>
              <w:t xml:space="preserve"> </w:t>
            </w:r>
            <w:r w:rsidDel="00000000" w:rsidR="00000000" w:rsidRPr="00000000">
              <w:rPr>
                <w:rtl w:val="0"/>
              </w:rPr>
              <w:t xml:space="preserve">concentrations will be developed based on different meteorological factors and emission scenarios.</w:t>
            </w:r>
            <w:r w:rsidDel="00000000" w:rsidR="00000000" w:rsidRPr="00000000">
              <w:rPr>
                <w:rtl w:val="0"/>
              </w:rPr>
            </w:r>
          </w:p>
          <w:p w:rsidR="00000000" w:rsidDel="00000000" w:rsidP="00000000" w:rsidRDefault="00000000" w:rsidRPr="00000000" w14:paraId="0000002B">
            <w:pPr>
              <w:spacing w:after="0" w:line="240" w:lineRule="auto"/>
              <w:jc w:val="both"/>
              <w:rPr/>
            </w:pPr>
            <w:r w:rsidDel="00000000" w:rsidR="00000000" w:rsidRPr="00000000">
              <w:rPr>
                <w:rtl w:val="0"/>
              </w:rPr>
              <w:t xml:space="preserve">3). Model evaluation: Statistical indicators such as systematic/unsystematic root-mean-square error (RMSE) and index of agreement (IOA) will be applied to assess the efficacy of our proposed ML model. A comprehensive comparison between our model and a process-based multi-box model (Dai et al., 2021) for street canyon simulations will be provided.</w:t>
            </w:r>
          </w:p>
          <w:p w:rsidR="00000000" w:rsidDel="00000000" w:rsidP="00000000" w:rsidRDefault="00000000" w:rsidRPr="00000000" w14:paraId="0000002C">
            <w:pPr>
              <w:spacing w:after="0" w:line="240" w:lineRule="auto"/>
              <w:jc w:val="both"/>
              <w:rPr/>
            </w:pPr>
            <w:r w:rsidDel="00000000" w:rsidR="00000000" w:rsidRPr="00000000">
              <w:rPr>
                <w:rtl w:val="0"/>
              </w:rPr>
              <w:t xml:space="preserve">4). Data analysis: </w:t>
            </w:r>
          </w:p>
          <w:p w:rsidR="00000000" w:rsidDel="00000000" w:rsidP="00000000" w:rsidRDefault="00000000" w:rsidRPr="00000000" w14:paraId="0000002D">
            <w:pPr>
              <w:numPr>
                <w:ilvl w:val="0"/>
                <w:numId w:val="3"/>
              </w:numPr>
              <w:spacing w:after="0" w:line="240" w:lineRule="auto"/>
              <w:ind w:left="720" w:hanging="360"/>
              <w:jc w:val="both"/>
              <w:rPr/>
            </w:pPr>
            <w:r w:rsidDel="00000000" w:rsidR="00000000" w:rsidRPr="00000000">
              <w:rPr>
                <w:rtl w:val="0"/>
              </w:rPr>
              <w:t xml:space="preserve">ML results will be compared against observed values during the COV-19 lockdown period. With the trained model, “business-as-usual” scenarios can be investigated, which will enable a better understanding of the impact of lockdown on air quality in street canyons. </w:t>
            </w:r>
          </w:p>
          <w:p w:rsidR="00000000" w:rsidDel="00000000" w:rsidP="00000000" w:rsidRDefault="00000000" w:rsidRPr="00000000" w14:paraId="0000002E">
            <w:pPr>
              <w:numPr>
                <w:ilvl w:val="0"/>
                <w:numId w:val="3"/>
              </w:numPr>
              <w:spacing w:after="0" w:line="240" w:lineRule="auto"/>
              <w:ind w:left="720" w:hanging="360"/>
              <w:jc w:val="both"/>
              <w:rPr/>
            </w:pPr>
            <w:r w:rsidDel="00000000" w:rsidR="00000000" w:rsidRPr="00000000">
              <w:rPr>
                <w:rtl w:val="0"/>
              </w:rPr>
              <w:t xml:space="preserve">The causal impact of street canyons on air quality will be discussed using economic models such as Augmented Synthetic Control Method (ASCM). Air quality data at North Kensington can be used as a “control group”. This will strengthen the knowledge of air pollutant behaviours in urban canyon environments.</w:t>
            </w:r>
          </w:p>
          <w:p w:rsidR="00000000" w:rsidDel="00000000" w:rsidP="00000000" w:rsidRDefault="00000000" w:rsidRPr="00000000" w14:paraId="0000002F">
            <w:pPr>
              <w:numPr>
                <w:ilvl w:val="0"/>
                <w:numId w:val="3"/>
              </w:numPr>
              <w:spacing w:after="0" w:line="240" w:lineRule="auto"/>
              <w:ind w:left="720" w:hanging="360"/>
              <w:jc w:val="both"/>
              <w:rPr/>
            </w:pPr>
            <w:r w:rsidDel="00000000" w:rsidR="00000000" w:rsidRPr="00000000">
              <w:rPr>
                <w:rtl w:val="0"/>
              </w:rPr>
              <w:t xml:space="preserve">“Counterfactual” scenarios will be built to evaluate the maximum traffic load under different meteorological conditions (e.g., prevailing winds). This can be beneficial for a plethora of intentions, such as formulating emergency plans and pinpointing potential pinch points or vulnerabilities in controlling air pollution in urban canyons.</w:t>
            </w:r>
          </w:p>
          <w:p w:rsidR="00000000" w:rsidDel="00000000" w:rsidP="00000000" w:rsidRDefault="00000000" w:rsidRPr="00000000" w14:paraId="00000030">
            <w:pPr>
              <w:spacing w:after="0" w:line="240" w:lineRule="auto"/>
              <w:ind w:left="720" w:firstLine="0"/>
              <w:jc w:val="both"/>
              <w:rPr/>
            </w:pPr>
            <w:r w:rsidDel="00000000" w:rsidR="00000000" w:rsidRPr="00000000">
              <w:rPr>
                <w:rtl w:val="0"/>
              </w:rPr>
            </w:r>
          </w:p>
        </w:tc>
      </w:tr>
    </w:tbl>
    <w:p w:rsidR="00000000" w:rsidDel="00000000" w:rsidP="00000000" w:rsidRDefault="00000000" w:rsidRPr="00000000" w14:paraId="00000031">
      <w:pPr>
        <w:spacing w:after="0" w:line="240" w:lineRule="auto"/>
        <w:jc w:val="both"/>
        <w:rPr>
          <w:b w:val="1"/>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i w:val="1"/>
          <w:color w:val="000000"/>
        </w:rPr>
      </w:pPr>
      <w:r w:rsidDel="00000000" w:rsidR="00000000" w:rsidRPr="00000000">
        <w:rPr>
          <w:b w:val="1"/>
          <w:color w:val="000000"/>
          <w:rtl w:val="0"/>
        </w:rPr>
        <w:t xml:space="preserve">Project costs:</w:t>
      </w:r>
      <w:r w:rsidDel="00000000" w:rsidR="00000000" w:rsidRPr="00000000">
        <w:rPr>
          <w:color w:val="000000"/>
          <w:rtl w:val="0"/>
        </w:rPr>
        <w:t xml:space="preserve"> </w:t>
      </w:r>
      <w:r w:rsidDel="00000000" w:rsidR="00000000" w:rsidRPr="00000000">
        <w:rPr>
          <w:i w:val="1"/>
          <w:color w:val="000000"/>
          <w:rtl w:val="0"/>
        </w:rPr>
        <w:t xml:space="preserve">Please provide a breakdown of all project costs being sought</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Rule="auto"/>
        <w:ind w:left="720" w:firstLine="0"/>
        <w:jc w:val="both"/>
        <w:rPr>
          <w:b w:val="1"/>
          <w:i w:val="1"/>
          <w:color w:val="000000"/>
        </w:rPr>
      </w:pPr>
      <w:r w:rsidDel="00000000" w:rsidR="00000000" w:rsidRPr="00000000">
        <w:rPr>
          <w:i w:val="1"/>
          <w:color w:val="000000"/>
          <w:rtl w:val="0"/>
        </w:rPr>
        <w:t xml:space="preserve">(please note funding for core funded staff will not be provided)</w:t>
      </w:r>
      <w:r w:rsidDel="00000000" w:rsidR="00000000" w:rsidRPr="00000000">
        <w:rPr>
          <w:rtl w:val="0"/>
        </w:rPr>
      </w:r>
    </w:p>
    <w:tbl>
      <w:tblPr>
        <w:tblStyle w:val="Table4"/>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64"/>
        <w:gridCol w:w="3252"/>
        <w:tblGridChange w:id="0">
          <w:tblGrid>
            <w:gridCol w:w="5764"/>
            <w:gridCol w:w="3252"/>
          </w:tblGrid>
        </w:tblGridChange>
      </w:tblGrid>
      <w:tr>
        <w:trPr>
          <w:cantSplit w:val="0"/>
          <w:tblHeader w:val="0"/>
        </w:trPr>
        <w:tc>
          <w:tcPr>
            <w:shd w:fill="ddd9c3" w:val="clear"/>
          </w:tcPr>
          <w:p w:rsidR="00000000" w:rsidDel="00000000" w:rsidP="00000000" w:rsidRDefault="00000000" w:rsidRPr="00000000" w14:paraId="00000034">
            <w:pPr>
              <w:spacing w:after="0" w:line="240" w:lineRule="auto"/>
              <w:jc w:val="both"/>
              <w:rPr/>
            </w:pPr>
            <w:r w:rsidDel="00000000" w:rsidR="00000000" w:rsidRPr="00000000">
              <w:rPr>
                <w:rtl w:val="0"/>
              </w:rPr>
              <w:t xml:space="preserve">Cost (item and timescale – consider feasibility vs timescale).  Include all costs- VAT, delivery etc as appropriate</w:t>
            </w:r>
          </w:p>
          <w:p w:rsidR="00000000" w:rsidDel="00000000" w:rsidP="00000000" w:rsidRDefault="00000000" w:rsidRPr="00000000" w14:paraId="00000035">
            <w:pPr>
              <w:spacing w:after="0" w:line="240" w:lineRule="auto"/>
              <w:jc w:val="both"/>
              <w:rPr/>
            </w:pPr>
            <w:r w:rsidDel="00000000" w:rsidR="00000000" w:rsidRPr="00000000">
              <w:rPr>
                <w:rtl w:val="0"/>
              </w:rPr>
              <w:t xml:space="preserve">Note: all funds must be spent by end of June 2023</w:t>
            </w:r>
          </w:p>
        </w:tc>
        <w:tc>
          <w:tcPr>
            <w:shd w:fill="ddd9c3" w:val="clear"/>
          </w:tcPr>
          <w:p w:rsidR="00000000" w:rsidDel="00000000" w:rsidP="00000000" w:rsidRDefault="00000000" w:rsidRPr="00000000" w14:paraId="00000036">
            <w:pPr>
              <w:spacing w:after="0" w:line="240" w:lineRule="auto"/>
              <w:jc w:val="both"/>
              <w:rPr/>
            </w:pPr>
            <w:r w:rsidDel="00000000" w:rsidR="00000000" w:rsidRPr="00000000">
              <w:rPr>
                <w:rtl w:val="0"/>
              </w:rPr>
              <w:t xml:space="preserve">Amount (£)</w:t>
            </w:r>
          </w:p>
        </w:tc>
      </w:tr>
      <w:tr>
        <w:trPr>
          <w:cantSplit w:val="0"/>
          <w:tblHeader w:val="0"/>
        </w:trPr>
        <w:tc>
          <w:tcPr/>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t xml:space="preserve">DR student – 15 hours per week for 21 weeks</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Workshops, meeting, and paper materials</w:t>
            </w:r>
          </w:p>
          <w:p w:rsidR="00000000" w:rsidDel="00000000" w:rsidP="00000000" w:rsidRDefault="00000000" w:rsidRPr="00000000" w14:paraId="0000003B">
            <w:pPr>
              <w:spacing w:after="0" w:line="240" w:lineRule="auto"/>
              <w:jc w:val="both"/>
              <w:rPr/>
            </w:pPr>
            <w:r w:rsidDel="00000000" w:rsidR="00000000" w:rsidRPr="00000000">
              <w:rPr>
                <w:rtl w:val="0"/>
              </w:rPr>
            </w:r>
          </w:p>
        </w:tc>
        <w:tc>
          <w:tcPr/>
          <w:p w:rsidR="00000000" w:rsidDel="00000000" w:rsidP="00000000" w:rsidRDefault="00000000" w:rsidRPr="00000000" w14:paraId="0000003C">
            <w:pPr>
              <w:spacing w:after="0" w:line="240" w:lineRule="auto"/>
              <w:jc w:val="both"/>
              <w:rPr/>
            </w:pP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t xml:space="preserve">£5,250 (£16.67 per h for 15 hrs per week)</w:t>
            </w:r>
          </w:p>
          <w:p w:rsidR="00000000" w:rsidDel="00000000" w:rsidP="00000000" w:rsidRDefault="00000000" w:rsidRPr="00000000" w14:paraId="0000003E">
            <w:pPr>
              <w:spacing w:after="0" w:line="240" w:lineRule="auto"/>
              <w:jc w:val="both"/>
              <w:rPr/>
            </w:pPr>
            <w:r w:rsidDel="00000000" w:rsidR="00000000" w:rsidRPr="00000000">
              <w:rPr>
                <w:rtl w:val="0"/>
              </w:rPr>
              <w:t xml:space="preserve">£2,750 (estimated)</w:t>
            </w:r>
          </w:p>
        </w:tc>
      </w:tr>
      <w:tr>
        <w:trPr>
          <w:cantSplit w:val="0"/>
          <w:trHeight w:val="509" w:hRule="atLeast"/>
          <w:tblHeader w:val="0"/>
        </w:trPr>
        <w:tc>
          <w:tcPr/>
          <w:p w:rsidR="00000000" w:rsidDel="00000000" w:rsidP="00000000" w:rsidRDefault="00000000" w:rsidRPr="00000000" w14:paraId="0000003F">
            <w:pPr>
              <w:spacing w:after="0" w:line="240" w:lineRule="auto"/>
              <w:jc w:val="both"/>
              <w:rPr>
                <w:b w:val="1"/>
                <w:u w:val="single"/>
              </w:rPr>
            </w:pPr>
            <w:r w:rsidDel="00000000" w:rsidR="00000000" w:rsidRPr="00000000">
              <w:rPr>
                <w:b w:val="1"/>
                <w:u w:val="single"/>
                <w:rtl w:val="0"/>
              </w:rPr>
              <w:t xml:space="preserve">TOTAL</w:t>
            </w:r>
          </w:p>
        </w:tc>
        <w:tc>
          <w:tcPr/>
          <w:p w:rsidR="00000000" w:rsidDel="00000000" w:rsidP="00000000" w:rsidRDefault="00000000" w:rsidRPr="00000000" w14:paraId="00000040">
            <w:pPr>
              <w:spacing w:after="0" w:line="240" w:lineRule="auto"/>
              <w:jc w:val="both"/>
              <w:rPr/>
            </w:pPr>
            <w:r w:rsidDel="00000000" w:rsidR="00000000" w:rsidRPr="00000000">
              <w:rPr>
                <w:rtl w:val="0"/>
              </w:rPr>
              <w:t xml:space="preserve">£8,000</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ind w:left="720" w:hanging="360"/>
        <w:jc w:val="both"/>
        <w:rPr>
          <w:i w:val="1"/>
          <w:color w:val="000000"/>
        </w:rPr>
      </w:pPr>
      <w:r w:rsidDel="00000000" w:rsidR="00000000" w:rsidRPr="00000000">
        <w:rPr>
          <w:b w:val="1"/>
          <w:color w:val="000000"/>
          <w:rtl w:val="0"/>
        </w:rPr>
        <w:t xml:space="preserve">Project deliverables</w:t>
      </w:r>
      <w:r w:rsidDel="00000000" w:rsidR="00000000" w:rsidRPr="00000000">
        <w:rPr>
          <w:rtl w:val="0"/>
        </w:rPr>
      </w:r>
    </w:p>
    <w:tbl>
      <w:tblPr>
        <w:tblStyle w:val="Table5"/>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cantSplit w:val="0"/>
          <w:tblHeader w:val="0"/>
        </w:trPr>
        <w:tc>
          <w:tcPr>
            <w:shd w:fill="eeece1"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Rule="auto"/>
              <w:jc w:val="both"/>
              <w:rPr>
                <w:i w:val="1"/>
                <w:color w:val="000000"/>
              </w:rPr>
            </w:pPr>
            <w:r w:rsidDel="00000000" w:rsidR="00000000" w:rsidRPr="00000000">
              <w:rPr>
                <w:i w:val="1"/>
                <w:color w:val="000000"/>
                <w:rtl w:val="0"/>
              </w:rPr>
              <w:t xml:space="preserve">Please provide a list of project deliverables (e.g., datasets, publications, reports) and dates by which these will be available.</w:t>
            </w:r>
          </w:p>
        </w:tc>
      </w:tr>
      <w:tr>
        <w:trPr>
          <w:cantSplit w:val="0"/>
          <w:tblHeader w:val="0"/>
        </w:trPr>
        <w:tc>
          <w:tcPr/>
          <w:p w:rsidR="00000000" w:rsidDel="00000000" w:rsidP="00000000" w:rsidRDefault="00000000" w:rsidRPr="00000000" w14:paraId="00000044">
            <w:pPr>
              <w:spacing w:after="0" w:line="240" w:lineRule="auto"/>
              <w:jc w:val="both"/>
              <w:rPr/>
            </w:pP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pacing w:after="0" w:line="300" w:lineRule="auto"/>
              <w:ind w:left="720" w:hanging="360"/>
              <w:jc w:val="both"/>
              <w:rPr/>
            </w:pPr>
            <w:r w:rsidDel="00000000" w:rsidR="00000000" w:rsidRPr="00000000">
              <w:rPr>
                <w:color w:val="000000"/>
                <w:rtl w:val="0"/>
              </w:rPr>
              <w:t xml:space="preserve">Air quality and meteorological datasets will </w:t>
            </w:r>
            <w:r w:rsidDel="00000000" w:rsidR="00000000" w:rsidRPr="00000000">
              <w:rPr>
                <w:rtl w:val="0"/>
              </w:rPr>
              <w:t xml:space="preserve">be collected.</w:t>
            </w:r>
            <w:r w:rsidDel="00000000" w:rsidR="00000000" w:rsidRPr="00000000">
              <w:rPr>
                <w:color w:val="000000"/>
                <w:rtl w:val="0"/>
              </w:rPr>
              <w:t xml:space="preserve"> (estimated </w:t>
            </w:r>
            <w:r w:rsidDel="00000000" w:rsidR="00000000" w:rsidRPr="00000000">
              <w:rPr>
                <w:rtl w:val="0"/>
              </w:rPr>
              <w:t xml:space="preserve"> 15th</w:t>
            </w:r>
            <w:r w:rsidDel="00000000" w:rsidR="00000000" w:rsidRPr="00000000">
              <w:rPr>
                <w:color w:val="000000"/>
                <w:rtl w:val="0"/>
              </w:rPr>
              <w:t xml:space="preserve"> Feb 2023).</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pacing w:after="0" w:line="300" w:lineRule="auto"/>
              <w:ind w:left="720" w:hanging="360"/>
              <w:jc w:val="both"/>
              <w:rPr>
                <w:color w:val="000000"/>
              </w:rPr>
            </w:pPr>
            <w:r w:rsidDel="00000000" w:rsidR="00000000" w:rsidRPr="00000000">
              <w:rPr>
                <w:rtl w:val="0"/>
              </w:rPr>
              <w:t xml:space="preserve">The training of the LightGBM regression model will be finished.</w:t>
            </w:r>
            <w:r w:rsidDel="00000000" w:rsidR="00000000" w:rsidRPr="00000000">
              <w:rPr>
                <w:color w:val="000000"/>
                <w:rtl w:val="0"/>
              </w:rPr>
              <w:t xml:space="preserve"> (estimated  30</w:t>
            </w:r>
            <w:r w:rsidDel="00000000" w:rsidR="00000000" w:rsidRPr="00000000">
              <w:rPr>
                <w:color w:val="000000"/>
                <w:vertAlign w:val="superscript"/>
                <w:rtl w:val="0"/>
              </w:rPr>
              <w:t xml:space="preserve">th</w:t>
            </w:r>
            <w:r w:rsidDel="00000000" w:rsidR="00000000" w:rsidRPr="00000000">
              <w:rPr>
                <w:color w:val="000000"/>
                <w:rtl w:val="0"/>
              </w:rPr>
              <w:t xml:space="preserve"> March 2023).</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pacing w:after="0" w:line="300" w:lineRule="auto"/>
              <w:ind w:left="720" w:hanging="360"/>
              <w:jc w:val="both"/>
              <w:rPr>
                <w:color w:val="000000"/>
              </w:rPr>
            </w:pPr>
            <w:r w:rsidDel="00000000" w:rsidR="00000000" w:rsidRPr="00000000">
              <w:rPr>
                <w:rtl w:val="0"/>
              </w:rPr>
              <w:t xml:space="preserve">A quantitative evaluation  and analysis of air pollution will be undertaken, drawing upon the ML  results.  </w:t>
            </w:r>
            <w:r w:rsidDel="00000000" w:rsidR="00000000" w:rsidRPr="00000000">
              <w:rPr>
                <w:color w:val="000000"/>
                <w:rtl w:val="0"/>
              </w:rPr>
              <w:t xml:space="preserve">(estimated  30</w:t>
            </w:r>
            <w:r w:rsidDel="00000000" w:rsidR="00000000" w:rsidRPr="00000000">
              <w:rPr>
                <w:color w:val="000000"/>
                <w:vertAlign w:val="superscript"/>
                <w:rtl w:val="0"/>
              </w:rPr>
              <w:t xml:space="preserve">th</w:t>
            </w:r>
            <w:r w:rsidDel="00000000" w:rsidR="00000000" w:rsidRPr="00000000">
              <w:rPr>
                <w:color w:val="000000"/>
                <w:rtl w:val="0"/>
              </w:rPr>
              <w:t xml:space="preserve"> April 2023).</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120" w:line="300" w:lineRule="auto"/>
              <w:ind w:left="720" w:hanging="360"/>
              <w:jc w:val="both"/>
              <w:rPr/>
            </w:pPr>
            <w:r w:rsidDel="00000000" w:rsidR="00000000" w:rsidRPr="00000000">
              <w:rPr>
                <w:color w:val="000000"/>
                <w:rtl w:val="0"/>
              </w:rPr>
              <w:t xml:space="preserve">One publication will be submitted in peer-reviewed journals of international standing (estimated  30</w:t>
            </w:r>
            <w:r w:rsidDel="00000000" w:rsidR="00000000" w:rsidRPr="00000000">
              <w:rPr>
                <w:color w:val="000000"/>
                <w:vertAlign w:val="superscript"/>
                <w:rtl w:val="0"/>
              </w:rPr>
              <w:t xml:space="preserve">th</w:t>
            </w:r>
            <w:r w:rsidDel="00000000" w:rsidR="00000000" w:rsidRPr="00000000">
              <w:rPr>
                <w:color w:val="000000"/>
                <w:rtl w:val="0"/>
              </w:rPr>
              <w:t xml:space="preserve"> June 2023).</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pacing w:after="120" w:line="300" w:lineRule="auto"/>
              <w:ind w:left="720" w:hanging="360"/>
              <w:jc w:val="both"/>
              <w:rPr/>
            </w:pPr>
            <w:r w:rsidDel="00000000" w:rsidR="00000000" w:rsidRPr="00000000">
              <w:rPr>
                <w:color w:val="000000"/>
                <w:rtl w:val="0"/>
              </w:rPr>
              <w:t xml:space="preserve">A research proposal for fellowship in relative </w:t>
            </w:r>
            <w:r w:rsidDel="00000000" w:rsidR="00000000" w:rsidRPr="00000000">
              <w:rPr>
                <w:rtl w:val="0"/>
              </w:rPr>
              <w:t xml:space="preserve">subjects</w:t>
            </w:r>
            <w:r w:rsidDel="00000000" w:rsidR="00000000" w:rsidRPr="00000000">
              <w:rPr>
                <w:color w:val="000000"/>
                <w:rtl w:val="0"/>
              </w:rPr>
              <w:t xml:space="preserve"> (see below). </w:t>
            </w:r>
            <w:r w:rsidDel="00000000" w:rsidR="00000000" w:rsidRPr="00000000">
              <w:rPr>
                <w:rtl w:val="0"/>
              </w:rPr>
            </w:r>
          </w:p>
          <w:p w:rsidR="00000000" w:rsidDel="00000000" w:rsidP="00000000" w:rsidRDefault="00000000" w:rsidRPr="00000000" w14:paraId="0000004A">
            <w:pPr>
              <w:numPr>
                <w:ilvl w:val="0"/>
                <w:numId w:val="2"/>
              </w:numPr>
              <w:spacing w:after="120" w:line="300" w:lineRule="auto"/>
              <w:ind w:left="720" w:hanging="360"/>
              <w:jc w:val="both"/>
              <w:rPr/>
            </w:pPr>
            <w:r w:rsidDel="00000000" w:rsidR="00000000" w:rsidRPr="00000000">
              <w:rPr>
                <w:rtl w:val="0"/>
              </w:rPr>
              <w:t xml:space="preserve">The proposed research will be presented at least one conference and future engagement workshops (</w:t>
            </w:r>
            <w:r w:rsidDel="00000000" w:rsidR="00000000" w:rsidRPr="00000000">
              <w:rPr>
                <w:color w:val="000000"/>
                <w:rtl w:val="0"/>
              </w:rPr>
              <w:t xml:space="preserve">estimated before 30</w:t>
            </w:r>
            <w:r w:rsidDel="00000000" w:rsidR="00000000" w:rsidRPr="00000000">
              <w:rPr>
                <w:color w:val="000000"/>
                <w:vertAlign w:val="superscript"/>
                <w:rtl w:val="0"/>
              </w:rPr>
              <w:t xml:space="preserve">th</w:t>
            </w:r>
            <w:r w:rsidDel="00000000" w:rsidR="00000000" w:rsidRPr="00000000">
              <w:rPr>
                <w:color w:val="000000"/>
                <w:rtl w:val="0"/>
              </w:rPr>
              <w:t xml:space="preserve"> June 2023)</w:t>
            </w:r>
            <w:r w:rsidDel="00000000" w:rsidR="00000000" w:rsidRPr="00000000">
              <w:rPr>
                <w:rtl w:val="0"/>
              </w:rPr>
              <w:t xml:space="preserv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Outcomes</w:t>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jc w:val="both"/>
        <w:rPr>
          <w:i w:val="1"/>
          <w:color w:val="000000"/>
        </w:rPr>
      </w:pPr>
      <w:r w:rsidDel="00000000" w:rsidR="00000000" w:rsidRPr="00000000">
        <w:rPr>
          <w:i w:val="1"/>
          <w:color w:val="000000"/>
          <w:rtl w:val="0"/>
        </w:rPr>
        <w:t xml:space="preserve">The two main aims of the pump priming funding are to develop interdisciplinary funding proposals and/or to establish new strategic partnerships.</w:t>
      </w:r>
      <w:r w:rsidDel="00000000" w:rsidR="00000000" w:rsidRPr="00000000">
        <w:rPr>
          <w:rtl w:val="0"/>
        </w:rPr>
      </w:r>
    </w:p>
    <w:tbl>
      <w:tblPr>
        <w:tblStyle w:val="Table6"/>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cantSplit w:val="0"/>
          <w:tblHeader w:val="0"/>
        </w:trPr>
        <w:tc>
          <w:tcPr>
            <w:shd w:fill="eeece1"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jc w:val="both"/>
              <w:rPr>
                <w:i w:val="1"/>
                <w:color w:val="000000"/>
              </w:rPr>
            </w:pPr>
            <w:r w:rsidDel="00000000" w:rsidR="00000000" w:rsidRPr="00000000">
              <w:rPr>
                <w:i w:val="1"/>
                <w:color w:val="000000"/>
                <w:rtl w:val="0"/>
              </w:rPr>
              <w:t xml:space="preserve">Please provide details of </w:t>
            </w:r>
            <w:r w:rsidDel="00000000" w:rsidR="00000000" w:rsidRPr="00000000">
              <w:rPr>
                <w:i w:val="1"/>
                <w:color w:val="000000"/>
                <w:rtl w:val="0"/>
              </w:rPr>
              <w:t xml:space="preserve">the specific proposal</w:t>
            </w:r>
            <w:r w:rsidDel="00000000" w:rsidR="00000000" w:rsidRPr="00000000">
              <w:rPr>
                <w:i w:val="1"/>
                <w:color w:val="000000"/>
                <w:rtl w:val="0"/>
              </w:rPr>
              <w:t xml:space="preserve"> (e.g., funder, funding scheme: note that there are often recurring funding schemes such as NERC Pushing the Frontiers, MRC Applied Global Health Research, Leverhulme or Wellcome Trust fellowships and standard grants) and/or development of a partnerships (e.g., progression to signature of MOU).</w:t>
            </w:r>
          </w:p>
        </w:tc>
      </w:tr>
      <w:tr>
        <w:trPr>
          <w:cantSplit w:val="0"/>
          <w:tblHeader w:val="0"/>
        </w:trPr>
        <w:tc>
          <w:tcPr/>
          <w:p w:rsidR="00000000" w:rsidDel="00000000" w:rsidP="00000000" w:rsidRDefault="00000000" w:rsidRPr="00000000" w14:paraId="0000004F">
            <w:pPr>
              <w:jc w:val="both"/>
              <w:rPr/>
            </w:pPr>
            <w:r w:rsidDel="00000000" w:rsidR="00000000" w:rsidRPr="00000000">
              <w:rPr>
                <w:rtl w:val="0"/>
              </w:rPr>
              <w:t xml:space="preserve">Air pollution in urban “hotspots” severely affects public health and has risen to the top of the policy agendas of local and regional officials. This pump-priming project aims to assist in addressing the need to tackle air quality issues in urban canyons and attain legal compliance with standard values. Our results will provide new insight into the knowledge of air pollutants behaviours in urban environments. By applying advanced interdisciplinary science, this project will help inform the development of effective control measures, such as emission reduction strategies (e.g., traffic flow management), </w:t>
            </w:r>
            <w:r w:rsidDel="00000000" w:rsidR="00000000" w:rsidRPr="00000000">
              <w:rPr>
                <w:rtl w:val="0"/>
              </w:rPr>
              <w:t xml:space="preserve">to improve air quality.</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t xml:space="preserve">Importantly, our vision is to establish a sustainable diverse interdisciplinary network, connecting researchers with different backgrounds and expertise to tackle complex environmental tasks. IGI funding will offer a strong foundation for the follow-on research collaboration and grant application. Specifically, air-quality alert systems (AQAS) cover more than 1.7 billion people and have significant impacts on social activities and economies, especially in developing countries. However, air quality improvements and health budgets due to AQAS have not been accurately assessed. Coupled with economic models (e.g., Augmented Synthetic Control Method and Synthetic Difference-in-Difference), the fast and powerful ML model developed in this work will be further enhanced and upgraded to evaluate the causal impact of AQAS on air quality and public health. Within this project, we will develop a practical solution and toolkit to environmental and health challenges.</w:t>
            </w:r>
          </w:p>
          <w:sdt>
            <w:sdtPr>
              <w:tag w:val="goog_rdk_3"/>
            </w:sdtPr>
            <w:sdtContent>
              <w:p w:rsidR="00000000" w:rsidDel="00000000" w:rsidP="00000000" w:rsidRDefault="00000000" w:rsidRPr="00000000" w14:paraId="00000051">
                <w:pPr>
                  <w:jc w:val="both"/>
                  <w:rPr>
                    <w:del w:author="Yuqing_v2v" w:id="0" w:date="2023-01-16T21:16:00Z"/>
                  </w:rPr>
                </w:pPr>
                <w:r w:rsidDel="00000000" w:rsidR="00000000" w:rsidRPr="00000000">
                  <w:rPr>
                    <w:rtl w:val="0"/>
                  </w:rPr>
                  <w:t xml:space="preserve">Considering our team comprising experts from a diverse array of fields, including Environmental Science, Computer Science, Mathematics, </w:t>
                </w:r>
                <w:sdt>
                  <w:sdtPr>
                    <w:tag w:val="goog_rdk_0"/>
                  </w:sdtPr>
                  <w:sdtContent>
                    <w:commentRangeStart w:id="0"/>
                  </w:sdtContent>
                </w:sdt>
                <w:r w:rsidDel="00000000" w:rsidR="00000000" w:rsidRPr="00000000">
                  <w:rPr>
                    <w:rtl w:val="0"/>
                  </w:rPr>
                  <w:t xml:space="preserve">Economics</w:t>
                </w:r>
                <w:commentRangeEnd w:id="0"/>
                <w:r w:rsidDel="00000000" w:rsidR="00000000" w:rsidRPr="00000000">
                  <w:commentReference w:id="0"/>
                </w:r>
                <w:r w:rsidDel="00000000" w:rsidR="00000000" w:rsidRPr="00000000">
                  <w:rPr>
                    <w:rtl w:val="0"/>
                  </w:rPr>
                  <w:t xml:space="preserve">, a subsequent proposal based on the findings supported by IGI will be submitted to “Applied global health research” from Medical Research Council (MRC) and Foreign, Commonwealth and Development Office (FCDO). </w:t>
                </w:r>
                <w:sdt>
                  <w:sdtPr>
                    <w:tag w:val="goog_rdk_1"/>
                  </w:sdtPr>
                  <w:sdtContent>
                    <w:commentRangeStart w:id="1"/>
                  </w:sdtContent>
                </w:sdt>
                <w:r w:rsidDel="00000000" w:rsidR="00000000" w:rsidRPr="00000000">
                  <w:rPr>
                    <w:rtl w:val="0"/>
                  </w:rPr>
                  <w:t xml:space="preserve">The topic and diversity of skills fit perfectly into the scope of the funding.</w:t>
                </w:r>
                <w:sdt>
                  <w:sdtPr>
                    <w:tag w:val="goog_rdk_2"/>
                  </w:sdtPr>
                  <w:sdtContent>
                    <w:del w:author="Yuqing_v2v" w:id="0" w:date="2023-01-16T21:16:00Z">
                      <w:r w:rsidDel="00000000" w:rsidR="00000000" w:rsidRPr="00000000">
                        <w:rPr>
                          <w:rtl w:val="0"/>
                        </w:rPr>
                        <w:delText xml:space="preserve">. </w:delText>
                      </w:r>
                      <w:commentRangeEnd w:id="1"/>
                      <w:r w:rsidDel="00000000" w:rsidR="00000000" w:rsidRPr="00000000">
                        <w:commentReference w:id="1"/>
                      </w:r>
                      <w:r w:rsidDel="00000000" w:rsidR="00000000" w:rsidRPr="00000000">
                        <w:rPr>
                          <w:rtl w:val="0"/>
                        </w:rPr>
                      </w:r>
                    </w:del>
                  </w:sdtContent>
                </w:sdt>
              </w:p>
            </w:sdtContent>
          </w:sdt>
          <w:sdt>
            <w:sdtPr>
              <w:tag w:val="goog_rdk_6"/>
            </w:sdtPr>
            <w:sdtContent>
              <w:p w:rsidR="00000000" w:rsidDel="00000000" w:rsidP="00000000" w:rsidRDefault="00000000" w:rsidRPr="00000000" w14:paraId="00000052">
                <w:pPr>
                  <w:jc w:val="both"/>
                  <w:rPr>
                    <w:del w:author="Yuqing_v2v" w:id="0" w:date="2023-01-16T21:16:00Z"/>
                  </w:rPr>
                </w:pPr>
                <w:sdt>
                  <w:sdtPr>
                    <w:tag w:val="goog_rdk_4"/>
                  </w:sdtPr>
                  <w:sdtContent>
                    <w:del w:author="Yuqing_v2v" w:id="0" w:date="2023-01-16T21:16:00Z">
                      <w:r w:rsidDel="00000000" w:rsidR="00000000" w:rsidRPr="00000000">
                        <w:rPr>
                          <w:rtl w:val="0"/>
                        </w:rPr>
                        <w:delText xml:space="preserve">An advanced interdisciplinary air pollution prediction model will be proposed, where the ML model developed from this work, together with econometric </w:delText>
                      </w:r>
                    </w:del>
                    <w:sdt>
                      <w:sdtPr>
                        <w:tag w:val="goog_rdk_5"/>
                      </w:sdtPr>
                      <w:sdtContent>
                        <w:del w:author="Yuqing_v2v" w:id="0" w:date="2023-01-16T21:16:00Z">
                          <w:r w:rsidDel="00000000" w:rsidR="00000000" w:rsidRPr="00000000">
                            <w:rPr>
                              <w:highlight w:val="yellow"/>
                              <w:rtl w:val="0"/>
                              <w:rPrChange w:author="Yuqing_v2v" w:id="1" w:date="2023-01-16T21:19:00Z">
                                <w:rPr/>
                              </w:rPrChange>
                            </w:rPr>
                            <w:delText xml:space="preserve">models (e.g., Difference-in-Difference (DID), Augmented Synthetic Control Method (ASCM), and Synthetic Difference-in-Difference (SDID)) will be optimised, upgraded, synthesised, and integrated into a robust policy instrument for forecasting air pollution in megacities and evaluating the effect of environmental interventions on air quality. For example, we will further extend the methods for developing an air-quality alert system (AQAS) in low-income countries and evaluate the causal efficacy of AQAS on air quality and public health in the forthcoming years (1-2 years).</w:delText>
                          </w:r>
                        </w:del>
                      </w:sdtContent>
                    </w:sdt>
                    <w:del w:author="Yuqing_v2v" w:id="0" w:date="2023-01-16T21:16:00Z">
                      <w:r w:rsidDel="00000000" w:rsidR="00000000" w:rsidRPr="00000000">
                        <w:rPr>
                          <w:rtl w:val="0"/>
                        </w:rPr>
                        <w:delText xml:space="preserve"> </w:delText>
                      </w:r>
                    </w:del>
                  </w:sdtContent>
                </w:sdt>
              </w:p>
            </w:sdtContent>
          </w:sdt>
          <w:sdt>
            <w:sdtPr>
              <w:tag w:val="goog_rdk_8"/>
            </w:sdtPr>
            <w:sdtContent>
              <w:p w:rsidR="00000000" w:rsidDel="00000000" w:rsidP="00000000" w:rsidRDefault="00000000" w:rsidRPr="00000000" w14:paraId="00000053">
                <w:pPr>
                  <w:jc w:val="both"/>
                  <w:rPr>
                    <w:del w:author="Yuqing_v2v" w:id="0" w:date="2023-01-16T21:16:00Z"/>
                  </w:rPr>
                </w:pPr>
                <w:sdt>
                  <w:sdtPr>
                    <w:tag w:val="goog_rdk_7"/>
                  </w:sdtPr>
                  <w:sdtContent>
                    <w:del w:author="Yuqing_v2v" w:id="0" w:date="2023-01-16T21:16:00Z">
                      <w:r w:rsidDel="00000000" w:rsidR="00000000" w:rsidRPr="00000000">
                        <w:rPr>
                          <w:rtl w:val="0"/>
                        </w:rPr>
                      </w:r>
                    </w:del>
                  </w:sdtContent>
                </w:sdt>
              </w:p>
            </w:sdtContent>
          </w:sdt>
          <w:sdt>
            <w:sdtPr>
              <w:tag w:val="goog_rdk_10"/>
            </w:sdtPr>
            <w:sdtContent>
              <w:p w:rsidR="00000000" w:rsidDel="00000000" w:rsidP="00000000" w:rsidRDefault="00000000" w:rsidRPr="00000000" w14:paraId="00000054">
                <w:pPr>
                  <w:jc w:val="both"/>
                  <w:rPr>
                    <w:del w:author="Yuqing_v2v" w:id="0" w:date="2023-01-16T21:16:00Z"/>
                  </w:rPr>
                </w:pPr>
                <w:sdt>
                  <w:sdtPr>
                    <w:tag w:val="goog_rdk_9"/>
                  </w:sdtPr>
                  <w:sdtContent>
                    <w:del w:author="Yuqing_v2v" w:id="0" w:date="2023-01-16T21:16:00Z">
                      <w:r w:rsidDel="00000000" w:rsidR="00000000" w:rsidRPr="00000000">
                        <w:rPr>
                          <w:rtl w:val="0"/>
                        </w:rPr>
                        <w:delText xml:space="preserve">Funder:</w:delText>
                      </w:r>
                    </w:del>
                  </w:sdtContent>
                </w:sdt>
              </w:p>
            </w:sdtContent>
          </w:sdt>
          <w:sdt>
            <w:sdtPr>
              <w:tag w:val="goog_rdk_12"/>
            </w:sdtPr>
            <w:sdtContent>
              <w:p w:rsidR="00000000" w:rsidDel="00000000" w:rsidP="00000000" w:rsidRDefault="00000000" w:rsidRPr="00000000" w14:paraId="00000055">
                <w:pPr>
                  <w:jc w:val="both"/>
                  <w:rPr>
                    <w:del w:author="Yuqing_v2v" w:id="0" w:date="2023-01-16T21:16:00Z"/>
                  </w:rPr>
                </w:pPr>
                <w:sdt>
                  <w:sdtPr>
                    <w:tag w:val="goog_rdk_11"/>
                  </w:sdtPr>
                  <w:sdtContent>
                    <w:del w:author="Yuqing_v2v" w:id="0" w:date="2023-01-16T21:16:00Z">
                      <w:r w:rsidDel="00000000" w:rsidR="00000000" w:rsidRPr="00000000">
                        <w:rPr>
                          <w:rtl w:val="0"/>
                        </w:rPr>
                        <w:delText xml:space="preserve">Funding scheme: </w:delText>
                      </w:r>
                    </w:del>
                  </w:sdtContent>
                </w:sdt>
              </w:p>
            </w:sdtContent>
          </w:sdt>
          <w:sdt>
            <w:sdtPr>
              <w:tag w:val="goog_rdk_14"/>
            </w:sdtPr>
            <w:sdtContent>
              <w:p w:rsidR="00000000" w:rsidDel="00000000" w:rsidP="00000000" w:rsidRDefault="00000000" w:rsidRPr="00000000" w14:paraId="00000056">
                <w:pPr>
                  <w:jc w:val="both"/>
                  <w:rPr>
                    <w:del w:author="Yuqing_v2v" w:id="0" w:date="2023-01-16T21:16:00Z"/>
                  </w:rPr>
                </w:pPr>
                <w:sdt>
                  <w:sdtPr>
                    <w:tag w:val="goog_rdk_13"/>
                  </w:sdtPr>
                  <w:sdtContent>
                    <w:del w:author="Yuqing_v2v" w:id="0" w:date="2023-01-16T21:16:00Z">
                      <w:r w:rsidDel="00000000" w:rsidR="00000000" w:rsidRPr="00000000">
                        <w:rPr>
                          <w:rtl w:val="0"/>
                        </w:rPr>
                      </w:r>
                    </w:del>
                  </w:sdtContent>
                </w:sdt>
              </w:p>
            </w:sdtContent>
          </w:sdt>
          <w:sdt>
            <w:sdtPr>
              <w:tag w:val="goog_rdk_16"/>
            </w:sdtPr>
            <w:sdtContent>
              <w:p w:rsidR="00000000" w:rsidDel="00000000" w:rsidP="00000000" w:rsidRDefault="00000000" w:rsidRPr="00000000" w14:paraId="00000057">
                <w:pPr>
                  <w:jc w:val="both"/>
                  <w:rPr>
                    <w:del w:author="Yuqing_v2v" w:id="0" w:date="2023-01-16T21:16:00Z"/>
                    <w:rFonts w:ascii="SimSun" w:cs="SimSun" w:eastAsia="SimSun" w:hAnsi="SimSun"/>
                  </w:rPr>
                </w:pPr>
                <w:sdt>
                  <w:sdtPr>
                    <w:tag w:val="goog_rdk_15"/>
                  </w:sdtPr>
                  <w:sdtContent>
                    <w:del w:author="Yuqing_v2v" w:id="0" w:date="2023-01-16T21:16:00Z">
                      <w:r w:rsidDel="00000000" w:rsidR="00000000" w:rsidRPr="00000000">
                        <w:rPr>
                          <w:rtl w:val="0"/>
                        </w:rPr>
                        <w:delText xml:space="preserve">Importantly, outcomes of this proposal will bring a fast next-generation ML model for air quality evaluation and forecast</w:delText>
                      </w:r>
                      <w:r w:rsidDel="00000000" w:rsidR="00000000" w:rsidRPr="00000000">
                        <w:rPr>
                          <w:rFonts w:ascii="SimSun" w:cs="SimSun" w:eastAsia="SimSun" w:hAnsi="SimSun"/>
                          <w:rtl w:val="0"/>
                        </w:rPr>
                        <w:delText xml:space="preserve">.</w:delText>
                      </w:r>
                    </w:del>
                  </w:sdtContent>
                </w:sdt>
              </w:p>
            </w:sdtContent>
          </w:sdt>
          <w:sdt>
            <w:sdtPr>
              <w:tag w:val="goog_rdk_18"/>
            </w:sdtPr>
            <w:sdtContent>
              <w:p w:rsidR="00000000" w:rsidDel="00000000" w:rsidP="00000000" w:rsidRDefault="00000000" w:rsidRPr="00000000" w14:paraId="00000058">
                <w:pPr>
                  <w:jc w:val="both"/>
                  <w:rPr>
                    <w:del w:author="Yuqing_v2v" w:id="0" w:date="2023-01-16T21:16:00Z"/>
                    <w:rFonts w:ascii="SimSun" w:cs="SimSun" w:eastAsia="SimSun" w:hAnsi="SimSun"/>
                  </w:rPr>
                </w:pPr>
                <w:sdt>
                  <w:sdtPr>
                    <w:tag w:val="goog_rdk_17"/>
                  </w:sdtPr>
                  <w:sdtContent>
                    <w:del w:author="Yuqing_v2v" w:id="0" w:date="2023-01-16T21:16:00Z">
                      <w:r w:rsidDel="00000000" w:rsidR="00000000" w:rsidRPr="00000000">
                        <w:rPr>
                          <w:rtl w:val="0"/>
                        </w:rPr>
                      </w:r>
                    </w:del>
                  </w:sdtContent>
                </w:sdt>
              </w:p>
            </w:sdtContent>
          </w:sdt>
          <w:sdt>
            <w:sdtPr>
              <w:tag w:val="goog_rdk_20"/>
            </w:sdtPr>
            <w:sdtContent>
              <w:p w:rsidR="00000000" w:rsidDel="00000000" w:rsidP="00000000" w:rsidRDefault="00000000" w:rsidRPr="00000000" w14:paraId="00000059">
                <w:pPr>
                  <w:jc w:val="both"/>
                  <w:rPr>
                    <w:del w:author="Yuqing_v2v" w:id="0" w:date="2023-01-16T21:16:00Z"/>
                    <w:rFonts w:ascii="SimSun" w:cs="SimSun" w:eastAsia="SimSun" w:hAnsi="SimSun"/>
                  </w:rPr>
                </w:pPr>
                <w:sdt>
                  <w:sdtPr>
                    <w:tag w:val="goog_rdk_19"/>
                  </w:sdtPr>
                  <w:sdtContent>
                    <w:del w:author="Yuqing_v2v" w:id="0" w:date="2023-01-16T21:16:00Z">
                      <w:r w:rsidDel="00000000" w:rsidR="00000000" w:rsidRPr="00000000">
                        <w:rPr>
                          <w:rtl w:val="0"/>
                        </w:rPr>
                      </w:r>
                    </w:del>
                  </w:sdtContent>
                </w:sdt>
              </w:p>
            </w:sdtContent>
          </w:sdt>
          <w:sdt>
            <w:sdtPr>
              <w:tag w:val="goog_rdk_22"/>
            </w:sdtPr>
            <w:sdtContent>
              <w:p w:rsidR="00000000" w:rsidDel="00000000" w:rsidP="00000000" w:rsidRDefault="00000000" w:rsidRPr="00000000" w14:paraId="0000005A">
                <w:pPr>
                  <w:jc w:val="both"/>
                  <w:rPr>
                    <w:del w:author="Yuqing_v2v" w:id="0" w:date="2023-01-16T21:16:00Z"/>
                  </w:rPr>
                </w:pPr>
                <w:sdt>
                  <w:sdtPr>
                    <w:tag w:val="goog_rdk_21"/>
                  </w:sdtPr>
                  <w:sdtContent>
                    <w:del w:author="Yuqing_v2v" w:id="0" w:date="2023-01-16T21:16:00Z">
                      <w:r w:rsidDel="00000000" w:rsidR="00000000" w:rsidRPr="00000000">
                        <w:rPr>
                          <w:rtl w:val="0"/>
                        </w:rPr>
                      </w:r>
                    </w:del>
                  </w:sdtContent>
                </w:sdt>
              </w:p>
            </w:sdtContent>
          </w:sdt>
          <w:sdt>
            <w:sdtPr>
              <w:tag w:val="goog_rdk_24"/>
            </w:sdtPr>
            <w:sdtContent>
              <w:p w:rsidR="00000000" w:rsidDel="00000000" w:rsidP="00000000" w:rsidRDefault="00000000" w:rsidRPr="00000000" w14:paraId="0000005B">
                <w:pPr>
                  <w:jc w:val="both"/>
                  <w:rPr>
                    <w:del w:author="Yuqing_v2v" w:id="0" w:date="2023-01-16T21:16:00Z"/>
                  </w:rPr>
                </w:pPr>
                <w:sdt>
                  <w:sdtPr>
                    <w:tag w:val="goog_rdk_23"/>
                  </w:sdtPr>
                  <w:sdtContent>
                    <w:del w:author="Yuqing_v2v" w:id="0" w:date="2023-01-16T21:16:00Z">
                      <w:r w:rsidDel="00000000" w:rsidR="00000000" w:rsidRPr="00000000">
                        <w:rPr>
                          <w:rtl w:val="0"/>
                        </w:rPr>
                      </w:r>
                    </w:del>
                  </w:sdtContent>
                </w:sdt>
              </w:p>
            </w:sdtContent>
          </w:sdt>
          <w:p w:rsidR="00000000" w:rsidDel="00000000" w:rsidP="00000000" w:rsidRDefault="00000000" w:rsidRPr="00000000" w14:paraId="0000005C">
            <w:pPr>
              <w:jc w:val="both"/>
              <w:rPr/>
            </w:pPr>
            <w:r w:rsidDel="00000000" w:rsidR="00000000" w:rsidRPr="00000000">
              <w:rPr>
                <w:rtl w:val="0"/>
              </w:rPr>
              <w:t xml:space="preserve">Given the interdisciplinary expertise of our team, the proposal can also be submitted to “UKRI Economic and Social Research Council (ESRC) postdoctoral fellowships”, as well as “Leverhulme Early Career Fellowships”, where the PI can establish and extend hid research records after completion of PhD. Moreover, the team members can further deepen the interdisciplinary communications among environmental science, computer science and social science. By harnessing the power of LightGBM, our proposed machine learning model seeks to augment the capabilities of existing models in environmental science (Random Forest ML model) and social science (causal inference model).  </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Fit to Clean Air theme workstreams / priority areas</w:t>
      </w:r>
      <w:r w:rsidDel="00000000" w:rsidR="00000000" w:rsidRPr="00000000">
        <w:rPr>
          <w:color w:val="000000"/>
          <w:rtl w:val="0"/>
        </w:rPr>
        <w:t xml:space="preserve"> (Air Pollution &amp; Health / Indoor Air Quality / Engagement &amp; Impact / Clean Air Solutions / Net Zero &amp; Climate)</w:t>
      </w:r>
    </w:p>
    <w:tbl>
      <w:tblPr>
        <w:tblStyle w:val="Table7"/>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cantSplit w:val="0"/>
          <w:tblHeader w:val="0"/>
        </w:trPr>
        <w:tc>
          <w:tcPr>
            <w:shd w:fill="eeece1" w:val="clea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jc w:val="both"/>
              <w:rPr>
                <w:i w:val="1"/>
                <w:color w:val="000000"/>
              </w:rPr>
            </w:pPr>
            <w:r w:rsidDel="00000000" w:rsidR="00000000" w:rsidRPr="00000000">
              <w:rPr>
                <w:i w:val="1"/>
                <w:color w:val="000000"/>
                <w:rtl w:val="0"/>
              </w:rPr>
              <w:t xml:space="preserve">Please outline fit to Clean Air theme workstreams / cross-cutting themes (50 words)</w:t>
            </w:r>
          </w:p>
        </w:tc>
      </w:tr>
      <w:tr>
        <w:trPr>
          <w:cantSplit w:val="0"/>
          <w:tblHeader w:val="0"/>
        </w:trPr>
        <w:tc>
          <w:tcPr/>
          <w:p w:rsidR="00000000" w:rsidDel="00000000" w:rsidP="00000000" w:rsidRDefault="00000000" w:rsidRPr="00000000" w14:paraId="00000060">
            <w:pPr>
              <w:spacing w:after="0" w:line="240" w:lineRule="auto"/>
              <w:jc w:val="both"/>
              <w:rPr/>
            </w:pPr>
            <w:r w:rsidDel="00000000" w:rsidR="00000000" w:rsidRPr="00000000">
              <w:rPr>
                <w:rtl w:val="0"/>
              </w:rPr>
            </w:r>
          </w:p>
          <w:p w:rsidR="00000000" w:rsidDel="00000000" w:rsidP="00000000" w:rsidRDefault="00000000" w:rsidRPr="00000000" w14:paraId="00000061">
            <w:pPr>
              <w:spacing w:after="0" w:line="240" w:lineRule="auto"/>
              <w:jc w:val="both"/>
              <w:rPr/>
            </w:pPr>
            <w:r w:rsidDel="00000000" w:rsidR="00000000" w:rsidRPr="00000000">
              <w:rPr>
                <w:rtl w:val="0"/>
              </w:rPr>
              <w:t xml:space="preserve">Our project shows a compelling fit to the objectives of the Clean Air theme’s priorities – Air Pollution &amp; Health and to the theme of Clean Air Solutions. </w:t>
            </w:r>
          </w:p>
          <w:p w:rsidR="00000000" w:rsidDel="00000000" w:rsidP="00000000" w:rsidRDefault="00000000" w:rsidRPr="00000000" w14:paraId="00000062">
            <w:pPr>
              <w:spacing w:after="0" w:line="240" w:lineRule="auto"/>
              <w:jc w:val="both"/>
              <w:rPr/>
            </w:pP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Previous IGI Clean Air funding</w:t>
      </w:r>
    </w:p>
    <w:tbl>
      <w:tblPr>
        <w:tblStyle w:val="Table8"/>
        <w:tblW w:w="9050.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50"/>
        <w:tblGridChange w:id="0">
          <w:tblGrid>
            <w:gridCol w:w="9050"/>
          </w:tblGrid>
        </w:tblGridChange>
      </w:tblGrid>
      <w:tr>
        <w:trPr>
          <w:cantSplit w:val="0"/>
          <w:tblHeader w:val="0"/>
        </w:trPr>
        <w:tc>
          <w:tcPr>
            <w:shd w:fill="eeece1" w:val="cle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Rule="auto"/>
              <w:jc w:val="both"/>
              <w:rPr>
                <w:i w:val="1"/>
                <w:color w:val="000000"/>
              </w:rPr>
            </w:pPr>
            <w:r w:rsidDel="00000000" w:rsidR="00000000" w:rsidRPr="00000000">
              <w:rPr>
                <w:i w:val="1"/>
                <w:color w:val="000000"/>
                <w:rtl w:val="0"/>
              </w:rPr>
              <w:t xml:space="preserve">Please outline any previous IGI Clean Air funding and outcomes from this</w:t>
            </w:r>
          </w:p>
        </w:tc>
      </w:tr>
      <w:tr>
        <w:trPr>
          <w:cantSplit w:val="0"/>
          <w:tblHeader w:val="0"/>
        </w:trPr>
        <w:tc>
          <w:tcPr/>
          <w:p w:rsidR="00000000" w:rsidDel="00000000" w:rsidP="00000000" w:rsidRDefault="00000000" w:rsidRPr="00000000" w14:paraId="00000066">
            <w:pPr>
              <w:spacing w:after="0" w:line="240" w:lineRule="auto"/>
              <w:jc w:val="both"/>
              <w:rPr/>
            </w:pPr>
            <w:r w:rsidDel="00000000" w:rsidR="00000000" w:rsidRPr="00000000">
              <w:rPr>
                <w:rtl w:val="0"/>
              </w:rPr>
              <w:t xml:space="preserve">The project is a proposal for growing scientific and environmental concerns, it has not yet been funded.</w:t>
            </w:r>
          </w:p>
          <w:p w:rsidR="00000000" w:rsidDel="00000000" w:rsidP="00000000" w:rsidRDefault="00000000" w:rsidRPr="00000000" w14:paraId="00000067">
            <w:pPr>
              <w:spacing w:after="0" w:line="240" w:lineRule="auto"/>
              <w:jc w:val="both"/>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Rule="auto"/>
        <w:jc w:val="both"/>
        <w:rPr>
          <w:b w:val="1"/>
          <w:color w:val="000000"/>
        </w:rPr>
      </w:pPr>
      <w:r w:rsidDel="00000000" w:rsidR="00000000" w:rsidRPr="00000000">
        <w:rPr>
          <w:rtl w:val="0"/>
        </w:rPr>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pacing w:after="0" w:lineRule="auto"/>
        <w:ind w:left="720" w:hanging="360"/>
        <w:jc w:val="both"/>
        <w:rPr>
          <w:b w:val="1"/>
          <w:color w:val="000000"/>
        </w:rPr>
      </w:pPr>
      <w:r w:rsidDel="00000000" w:rsidR="00000000" w:rsidRPr="00000000">
        <w:rPr>
          <w:b w:val="1"/>
          <w:color w:val="000000"/>
          <w:rtl w:val="0"/>
        </w:rPr>
        <w:t xml:space="preserve">Confirmation:</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Rule="auto"/>
        <w:jc w:val="both"/>
        <w:rPr>
          <w:color w:val="000000"/>
        </w:rPr>
      </w:pPr>
      <w:r w:rsidDel="00000000" w:rsidR="00000000" w:rsidRPr="00000000">
        <w:rPr>
          <w:color w:val="000000"/>
          <w:rtl w:val="0"/>
        </w:rPr>
        <w:t xml:space="preserve">I understand all funds must be spent / invoiced by 30/6/23.  I understand that (where relevant) all studies must have evidence of existing ethical approval and risk assessment undertaken before the start of the project. I will provide short reports (1 side) of project outcomes and planned next steps as requested, and a short presentation on my project at future Clean Air theme meetings.</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color w:val="000000"/>
          <w:rtl w:val="0"/>
        </w:rPr>
        <w:t xml:space="preserve">PI Signature / electronic signature</w:t>
        <w:tab/>
      </w:r>
      <w:r w:rsidDel="00000000" w:rsidR="00000000" w:rsidRPr="00000000">
        <w:rPr>
          <w:color w:val="000000"/>
          <w:u w:val="single"/>
          <w:rtl w:val="0"/>
        </w:rPr>
        <w:t xml:space="preserve">_Yuqing Dai</w:t>
      </w:r>
      <w:r w:rsidDel="00000000" w:rsidR="00000000" w:rsidRPr="00000000">
        <w:rPr>
          <w:color w:val="000000"/>
          <w:rtl w:val="0"/>
        </w:rPr>
        <w:t xml:space="preserve">___________</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Rule="auto"/>
        <w:ind w:left="720" w:firstLine="0"/>
        <w:jc w:val="both"/>
        <w:rPr>
          <w:color w:val="00000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firstLine="720"/>
        <w:jc w:val="both"/>
        <w:rPr>
          <w:color w:val="000000"/>
        </w:rPr>
      </w:pPr>
      <w:r w:rsidDel="00000000" w:rsidR="00000000" w:rsidRPr="00000000">
        <w:rPr>
          <w:color w:val="000000"/>
          <w:rtl w:val="0"/>
        </w:rPr>
        <w:t xml:space="preserve">Date</w:t>
        <w:tab/>
        <w:tab/>
        <w:tab/>
        <w:tab/>
        <w:tab/>
      </w:r>
      <w:r w:rsidDel="00000000" w:rsidR="00000000" w:rsidRPr="00000000">
        <w:rPr>
          <w:color w:val="000000"/>
          <w:u w:val="single"/>
          <w:rtl w:val="0"/>
        </w:rPr>
        <w:t xml:space="preserve">_12/01/2023__________</w:t>
      </w:r>
      <w:r w:rsidDel="00000000" w:rsidR="00000000" w:rsidRPr="00000000">
        <w:rPr>
          <w:rtl w:val="0"/>
        </w:rPr>
      </w:r>
    </w:p>
    <w:sectPr>
      <w:pgSz w:h="16838" w:w="11906" w:orient="portrait"/>
      <w:pgMar w:bottom="1440" w:top="851"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u Bowen" w:id="0" w:date="2023-01-18T00:05:28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5"/>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Yuqing: 这里要不要简单一两句 解释一下 scope?</w:t>
          </w:r>
        </w:sdtContent>
      </w:sdt>
    </w:p>
  </w:comment>
  <w:comment w:author="Liu Bowen" w:id="1" w:date="2023-01-18T00:05:28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26"/>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Yuqing: 这里要不要简单一两句 解释一下 scope?</w:t>
          </w:r>
        </w:sdtContent>
      </w:sdt>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F" w15:done="0"/>
  <w15:commentEx w15:paraId="0000007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67B73"/>
    <w:rPr>
      <w:rFonts w:cs="Times New Roman" w:eastAsia="Times New Roman"/>
      <w:lang w:eastAsia="en-GB"/>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MediumGrid1-Accent21" w:customStyle="1">
    <w:name w:val="Medium Grid 1 - Accent 21"/>
    <w:basedOn w:val="Normal"/>
    <w:uiPriority w:val="34"/>
    <w:qFormat w:val="1"/>
    <w:rsid w:val="00B67B73"/>
    <w:pPr>
      <w:ind w:left="720"/>
      <w:contextualSpacing w:val="1"/>
    </w:pPr>
  </w:style>
  <w:style w:type="paragraph" w:styleId="MediumGrid1-Accent2149" w:customStyle="1">
    <w:name w:val="Medium Grid 1 - Accent 2149"/>
    <w:basedOn w:val="Normal"/>
    <w:uiPriority w:val="34"/>
    <w:qFormat w:val="1"/>
    <w:rsid w:val="00B67B73"/>
    <w:pPr>
      <w:ind w:left="720"/>
      <w:contextualSpacing w:val="1"/>
    </w:pPr>
  </w:style>
  <w:style w:type="character" w:styleId="Hyperlink">
    <w:name w:val="Hyperlink"/>
    <w:uiPriority w:val="99"/>
    <w:unhideWhenUsed w:val="1"/>
    <w:rsid w:val="00B67B73"/>
    <w:rPr>
      <w:color w:val="0000ff"/>
      <w:u w:val="single"/>
    </w:rPr>
  </w:style>
  <w:style w:type="paragraph" w:styleId="MediumGrid1-Accent2148" w:customStyle="1">
    <w:name w:val="Medium Grid 1 - Accent 2148"/>
    <w:basedOn w:val="Normal"/>
    <w:uiPriority w:val="34"/>
    <w:qFormat w:val="1"/>
    <w:rsid w:val="00B67B73"/>
    <w:pPr>
      <w:ind w:left="720"/>
      <w:contextualSpacing w:val="1"/>
    </w:pPr>
  </w:style>
  <w:style w:type="paragraph" w:styleId="Default" w:customStyle="1">
    <w:name w:val="Default"/>
    <w:rsid w:val="00B67B73"/>
    <w:pPr>
      <w:autoSpaceDE w:val="0"/>
      <w:autoSpaceDN w:val="0"/>
      <w:adjustRightInd w:val="0"/>
      <w:spacing w:after="0" w:line="240" w:lineRule="auto"/>
    </w:pPr>
    <w:rPr>
      <w:color w:val="000000"/>
      <w:sz w:val="24"/>
      <w:szCs w:val="24"/>
    </w:rPr>
  </w:style>
  <w:style w:type="paragraph" w:styleId="MediumGrid1-Accent2147" w:customStyle="1">
    <w:name w:val="Medium Grid 1 - Accent 2147"/>
    <w:basedOn w:val="Normal"/>
    <w:uiPriority w:val="34"/>
    <w:qFormat w:val="1"/>
    <w:rsid w:val="00B67B73"/>
    <w:pPr>
      <w:ind w:left="720"/>
      <w:contextualSpacing w:val="1"/>
    </w:pPr>
  </w:style>
  <w:style w:type="paragraph" w:styleId="Default47" w:customStyle="1">
    <w:name w:val="Default47"/>
    <w:rsid w:val="00B67B73"/>
    <w:pPr>
      <w:autoSpaceDE w:val="0"/>
      <w:autoSpaceDN w:val="0"/>
      <w:adjustRightInd w:val="0"/>
      <w:spacing w:after="0" w:line="240" w:lineRule="auto"/>
    </w:pPr>
    <w:rPr>
      <w:color w:val="000000"/>
      <w:sz w:val="24"/>
      <w:szCs w:val="24"/>
    </w:rPr>
  </w:style>
  <w:style w:type="paragraph" w:styleId="ListParagraph">
    <w:name w:val="List Paragraph"/>
    <w:basedOn w:val="Normal"/>
    <w:uiPriority w:val="34"/>
    <w:qFormat w:val="1"/>
    <w:rsid w:val="0045435D"/>
    <w:pPr>
      <w:spacing w:after="0" w:line="240" w:lineRule="auto"/>
      <w:ind w:left="720"/>
      <w:contextualSpacing w:val="1"/>
    </w:pPr>
    <w:rPr>
      <w:rFonts w:eastAsia="宋体" w:asciiTheme="minorHAnsi" w:cstheme="minorBidi" w:hAnsiTheme="minorHAnsi"/>
      <w:lang w:eastAsia="en-US"/>
    </w:rPr>
  </w:style>
  <w:style w:type="paragraph" w:styleId="MediumGrid1-Accent2146" w:customStyle="1">
    <w:name w:val="Medium Grid 1 - Accent 2146"/>
    <w:basedOn w:val="Normal"/>
    <w:uiPriority w:val="34"/>
    <w:qFormat w:val="1"/>
    <w:rsid w:val="00B67B73"/>
    <w:pPr>
      <w:ind w:left="720"/>
      <w:contextualSpacing w:val="1"/>
    </w:pPr>
  </w:style>
  <w:style w:type="paragraph" w:styleId="Default46" w:customStyle="1">
    <w:name w:val="Default46"/>
    <w:rsid w:val="00B67B73"/>
    <w:pPr>
      <w:autoSpaceDE w:val="0"/>
      <w:autoSpaceDN w:val="0"/>
      <w:adjustRightInd w:val="0"/>
      <w:spacing w:after="0" w:line="240" w:lineRule="auto"/>
    </w:pPr>
    <w:rPr>
      <w:color w:val="000000"/>
      <w:sz w:val="24"/>
      <w:szCs w:val="24"/>
    </w:rPr>
  </w:style>
  <w:style w:type="paragraph" w:styleId="Header">
    <w:name w:val="header"/>
    <w:basedOn w:val="Normal"/>
    <w:link w:val="HeaderChar1"/>
    <w:uiPriority w:val="99"/>
    <w:unhideWhenUsed w:val="1"/>
    <w:rsid w:val="00A43DAB"/>
    <w:pPr>
      <w:tabs>
        <w:tab w:val="center" w:pos="4153"/>
        <w:tab w:val="right" w:pos="8306"/>
      </w:tabs>
      <w:spacing w:after="0" w:line="240" w:lineRule="auto"/>
    </w:pPr>
  </w:style>
  <w:style w:type="paragraph" w:styleId="MediumGrid1-Accent2145" w:customStyle="1">
    <w:name w:val="Medium Grid 1 - Accent 2145"/>
    <w:basedOn w:val="Normal"/>
    <w:uiPriority w:val="34"/>
    <w:qFormat w:val="1"/>
    <w:rsid w:val="00B67B73"/>
    <w:pPr>
      <w:ind w:left="720"/>
      <w:contextualSpacing w:val="1"/>
    </w:pPr>
  </w:style>
  <w:style w:type="paragraph" w:styleId="Default45" w:customStyle="1">
    <w:name w:val="Default45"/>
    <w:rsid w:val="00B67B73"/>
    <w:pPr>
      <w:autoSpaceDE w:val="0"/>
      <w:autoSpaceDN w:val="0"/>
      <w:adjustRightInd w:val="0"/>
      <w:spacing w:after="0" w:line="240" w:lineRule="auto"/>
    </w:pPr>
    <w:rPr>
      <w:color w:val="000000"/>
      <w:sz w:val="24"/>
      <w:szCs w:val="24"/>
    </w:rPr>
  </w:style>
  <w:style w:type="character" w:styleId="HeaderChar" w:customStyle="1">
    <w:name w:val="Header Char"/>
    <w:basedOn w:val="DefaultParagraphFont"/>
    <w:uiPriority w:val="99"/>
    <w:rsid w:val="00A43DAB"/>
    <w:rPr>
      <w:rFonts w:ascii="Calibri" w:cs="Times New Roman" w:eastAsia="Times New Roman" w:hAnsi="Calibri"/>
      <w:lang w:eastAsia="en-GB"/>
    </w:rPr>
  </w:style>
  <w:style w:type="paragraph" w:styleId="MediumGrid1-Accent2144" w:customStyle="1">
    <w:name w:val="Medium Grid 1 - Accent 2144"/>
    <w:basedOn w:val="Normal"/>
    <w:uiPriority w:val="34"/>
    <w:qFormat w:val="1"/>
    <w:rsid w:val="00B67B73"/>
    <w:pPr>
      <w:ind w:left="720"/>
      <w:contextualSpacing w:val="1"/>
    </w:pPr>
  </w:style>
  <w:style w:type="paragraph" w:styleId="Default44" w:customStyle="1">
    <w:name w:val="Default44"/>
    <w:rsid w:val="00B67B73"/>
    <w:pPr>
      <w:autoSpaceDE w:val="0"/>
      <w:autoSpaceDN w:val="0"/>
      <w:adjustRightInd w:val="0"/>
      <w:spacing w:after="0" w:line="240" w:lineRule="auto"/>
    </w:pPr>
    <w:rPr>
      <w:color w:val="000000"/>
      <w:sz w:val="24"/>
      <w:szCs w:val="24"/>
    </w:rPr>
  </w:style>
  <w:style w:type="character" w:styleId="HeaderChar44" w:customStyle="1">
    <w:name w:val="Header Char44"/>
    <w:basedOn w:val="DefaultParagraphFont"/>
    <w:uiPriority w:val="99"/>
    <w:rsid w:val="00A43DAB"/>
    <w:rPr>
      <w:rFonts w:ascii="Calibri" w:cs="Times New Roman" w:eastAsia="Times New Roman" w:hAnsi="Calibri"/>
      <w:lang w:eastAsia="en-GB"/>
    </w:rPr>
  </w:style>
  <w:style w:type="paragraph" w:styleId="Footer">
    <w:name w:val="footer"/>
    <w:basedOn w:val="Normal"/>
    <w:link w:val="FooterChar1"/>
    <w:uiPriority w:val="99"/>
    <w:unhideWhenUsed w:val="1"/>
    <w:rsid w:val="00A43DAB"/>
    <w:pPr>
      <w:tabs>
        <w:tab w:val="center" w:pos="4153"/>
        <w:tab w:val="right" w:pos="8306"/>
      </w:tabs>
      <w:spacing w:after="0" w:line="240" w:lineRule="auto"/>
    </w:pPr>
  </w:style>
  <w:style w:type="paragraph" w:styleId="MediumGrid1-Accent2143" w:customStyle="1">
    <w:name w:val="Medium Grid 1 - Accent 2143"/>
    <w:basedOn w:val="Normal"/>
    <w:uiPriority w:val="34"/>
    <w:qFormat w:val="1"/>
    <w:rsid w:val="00B67B73"/>
    <w:pPr>
      <w:ind w:left="720"/>
      <w:contextualSpacing w:val="1"/>
    </w:pPr>
  </w:style>
  <w:style w:type="paragraph" w:styleId="Default43" w:customStyle="1">
    <w:name w:val="Default43"/>
    <w:rsid w:val="00B67B73"/>
    <w:pPr>
      <w:autoSpaceDE w:val="0"/>
      <w:autoSpaceDN w:val="0"/>
      <w:adjustRightInd w:val="0"/>
      <w:spacing w:after="0" w:line="240" w:lineRule="auto"/>
    </w:pPr>
    <w:rPr>
      <w:color w:val="000000"/>
      <w:sz w:val="24"/>
      <w:szCs w:val="24"/>
    </w:rPr>
  </w:style>
  <w:style w:type="character" w:styleId="HeaderChar43" w:customStyle="1">
    <w:name w:val="Header Char43"/>
    <w:basedOn w:val="DefaultParagraphFont"/>
    <w:uiPriority w:val="99"/>
    <w:rsid w:val="00A43DAB"/>
    <w:rPr>
      <w:rFonts w:ascii="Calibri" w:cs="Times New Roman" w:eastAsia="Times New Roman" w:hAnsi="Calibri"/>
      <w:lang w:eastAsia="en-GB"/>
    </w:rPr>
  </w:style>
  <w:style w:type="character" w:styleId="FooterChar" w:customStyle="1">
    <w:name w:val="Footer Char"/>
    <w:basedOn w:val="DefaultParagraphFont"/>
    <w:uiPriority w:val="99"/>
    <w:rsid w:val="00A43DAB"/>
    <w:rPr>
      <w:rFonts w:ascii="Calibri" w:cs="Times New Roman" w:eastAsia="Times New Roman" w:hAnsi="Calibri"/>
      <w:lang w:eastAsia="en-GB"/>
    </w:rPr>
  </w:style>
  <w:style w:type="paragraph" w:styleId="MediumGrid1-Accent2142" w:customStyle="1">
    <w:name w:val="Medium Grid 1 - Accent 2142"/>
    <w:basedOn w:val="Normal"/>
    <w:uiPriority w:val="34"/>
    <w:qFormat w:val="1"/>
    <w:rsid w:val="00B67B73"/>
    <w:pPr>
      <w:ind w:left="720"/>
      <w:contextualSpacing w:val="1"/>
    </w:pPr>
  </w:style>
  <w:style w:type="paragraph" w:styleId="Default42" w:customStyle="1">
    <w:name w:val="Default42"/>
    <w:rsid w:val="00B67B73"/>
    <w:pPr>
      <w:autoSpaceDE w:val="0"/>
      <w:autoSpaceDN w:val="0"/>
      <w:adjustRightInd w:val="0"/>
      <w:spacing w:after="0" w:line="240" w:lineRule="auto"/>
    </w:pPr>
    <w:rPr>
      <w:color w:val="000000"/>
      <w:sz w:val="24"/>
      <w:szCs w:val="24"/>
    </w:rPr>
  </w:style>
  <w:style w:type="character" w:styleId="HeaderChar42" w:customStyle="1">
    <w:name w:val="Header Char42"/>
    <w:basedOn w:val="DefaultParagraphFont"/>
    <w:uiPriority w:val="99"/>
    <w:rsid w:val="00A43DAB"/>
    <w:rPr>
      <w:rFonts w:ascii="Calibri" w:cs="Times New Roman" w:eastAsia="Times New Roman" w:hAnsi="Calibri"/>
      <w:lang w:eastAsia="en-GB"/>
    </w:rPr>
  </w:style>
  <w:style w:type="character" w:styleId="FooterChar42" w:customStyle="1">
    <w:name w:val="Footer Char42"/>
    <w:basedOn w:val="DefaultParagraphFont"/>
    <w:uiPriority w:val="99"/>
    <w:rsid w:val="00A43DAB"/>
    <w:rPr>
      <w:rFonts w:ascii="Calibri" w:cs="Times New Roman" w:eastAsia="Times New Roman" w:hAnsi="Calibri"/>
      <w:lang w:eastAsia="en-GB"/>
    </w:rPr>
  </w:style>
  <w:style w:type="character" w:styleId="CommentReference">
    <w:name w:val="annotation reference"/>
    <w:basedOn w:val="DefaultParagraphFont"/>
    <w:uiPriority w:val="99"/>
    <w:semiHidden w:val="1"/>
    <w:unhideWhenUsed w:val="1"/>
    <w:rsid w:val="00E616B8"/>
    <w:rPr>
      <w:sz w:val="16"/>
      <w:szCs w:val="16"/>
    </w:rPr>
  </w:style>
  <w:style w:type="paragraph" w:styleId="MediumGrid1-Accent2141" w:customStyle="1">
    <w:name w:val="Medium Grid 1 - Accent 2141"/>
    <w:basedOn w:val="Normal"/>
    <w:uiPriority w:val="34"/>
    <w:qFormat w:val="1"/>
    <w:rsid w:val="00B67B73"/>
    <w:pPr>
      <w:ind w:left="720"/>
      <w:contextualSpacing w:val="1"/>
    </w:pPr>
  </w:style>
  <w:style w:type="paragraph" w:styleId="Default41" w:customStyle="1">
    <w:name w:val="Default41"/>
    <w:rsid w:val="00B67B73"/>
    <w:pPr>
      <w:autoSpaceDE w:val="0"/>
      <w:autoSpaceDN w:val="0"/>
      <w:adjustRightInd w:val="0"/>
      <w:spacing w:after="0" w:line="240" w:lineRule="auto"/>
    </w:pPr>
    <w:rPr>
      <w:color w:val="000000"/>
      <w:sz w:val="24"/>
      <w:szCs w:val="24"/>
    </w:rPr>
  </w:style>
  <w:style w:type="character" w:styleId="HeaderChar41" w:customStyle="1">
    <w:name w:val="Header Char41"/>
    <w:basedOn w:val="DefaultParagraphFont"/>
    <w:uiPriority w:val="99"/>
    <w:rsid w:val="00A43DAB"/>
    <w:rPr>
      <w:rFonts w:ascii="Calibri" w:cs="Times New Roman" w:eastAsia="Times New Roman" w:hAnsi="Calibri"/>
      <w:lang w:eastAsia="en-GB"/>
    </w:rPr>
  </w:style>
  <w:style w:type="character" w:styleId="FooterChar41" w:customStyle="1">
    <w:name w:val="Footer Char41"/>
    <w:basedOn w:val="DefaultParagraphFont"/>
    <w:uiPriority w:val="99"/>
    <w:rsid w:val="00A43DAB"/>
    <w:rPr>
      <w:rFonts w:ascii="Calibri" w:cs="Times New Roman" w:eastAsia="Times New Roman" w:hAnsi="Calibri"/>
      <w:lang w:eastAsia="en-GB"/>
    </w:rPr>
  </w:style>
  <w:style w:type="paragraph" w:styleId="CommentText">
    <w:name w:val="annotation text"/>
    <w:basedOn w:val="Normal"/>
    <w:link w:val="CommentTextChar1"/>
    <w:uiPriority w:val="99"/>
    <w:unhideWhenUsed w:val="1"/>
    <w:rsid w:val="00E616B8"/>
    <w:pPr>
      <w:spacing w:line="240" w:lineRule="auto"/>
    </w:pPr>
    <w:rPr>
      <w:sz w:val="20"/>
      <w:szCs w:val="20"/>
    </w:rPr>
  </w:style>
  <w:style w:type="paragraph" w:styleId="MediumGrid1-Accent2140" w:customStyle="1">
    <w:name w:val="Medium Grid 1 - Accent 2140"/>
    <w:basedOn w:val="Normal"/>
    <w:uiPriority w:val="34"/>
    <w:qFormat w:val="1"/>
    <w:rsid w:val="00B67B73"/>
    <w:pPr>
      <w:ind w:left="720"/>
      <w:contextualSpacing w:val="1"/>
    </w:pPr>
  </w:style>
  <w:style w:type="paragraph" w:styleId="Default40" w:customStyle="1">
    <w:name w:val="Default40"/>
    <w:rsid w:val="00B67B73"/>
    <w:pPr>
      <w:autoSpaceDE w:val="0"/>
      <w:autoSpaceDN w:val="0"/>
      <w:adjustRightInd w:val="0"/>
      <w:spacing w:after="0" w:line="240" w:lineRule="auto"/>
    </w:pPr>
    <w:rPr>
      <w:color w:val="000000"/>
      <w:sz w:val="24"/>
      <w:szCs w:val="24"/>
    </w:rPr>
  </w:style>
  <w:style w:type="character" w:styleId="HeaderChar40" w:customStyle="1">
    <w:name w:val="Header Char40"/>
    <w:basedOn w:val="DefaultParagraphFont"/>
    <w:uiPriority w:val="99"/>
    <w:rsid w:val="00A43DAB"/>
    <w:rPr>
      <w:rFonts w:ascii="Calibri" w:cs="Times New Roman" w:eastAsia="Times New Roman" w:hAnsi="Calibri"/>
      <w:lang w:eastAsia="en-GB"/>
    </w:rPr>
  </w:style>
  <w:style w:type="character" w:styleId="FooterChar40" w:customStyle="1">
    <w:name w:val="Footer Char40"/>
    <w:basedOn w:val="DefaultParagraphFont"/>
    <w:uiPriority w:val="99"/>
    <w:rsid w:val="00A43DAB"/>
    <w:rPr>
      <w:rFonts w:ascii="Calibri" w:cs="Times New Roman" w:eastAsia="Times New Roman" w:hAnsi="Calibri"/>
      <w:lang w:eastAsia="en-GB"/>
    </w:rPr>
  </w:style>
  <w:style w:type="character" w:styleId="CommentTextChar" w:customStyle="1">
    <w:name w:val="Comment Text Char"/>
    <w:basedOn w:val="DefaultParagraphFont"/>
    <w:uiPriority w:val="99"/>
    <w:rsid w:val="00E616B8"/>
    <w:rPr>
      <w:rFonts w:ascii="Calibri" w:cs="Times New Roman" w:eastAsia="Times New Roman" w:hAnsi="Calibri"/>
      <w:sz w:val="20"/>
      <w:szCs w:val="20"/>
      <w:lang w:eastAsia="en-GB"/>
    </w:rPr>
  </w:style>
  <w:style w:type="paragraph" w:styleId="MediumGrid1-Accent2139" w:customStyle="1">
    <w:name w:val="Medium Grid 1 - Accent 2139"/>
    <w:basedOn w:val="Normal"/>
    <w:uiPriority w:val="34"/>
    <w:qFormat w:val="1"/>
    <w:rsid w:val="00B67B73"/>
    <w:pPr>
      <w:ind w:left="720"/>
      <w:contextualSpacing w:val="1"/>
    </w:pPr>
  </w:style>
  <w:style w:type="paragraph" w:styleId="Default39" w:customStyle="1">
    <w:name w:val="Default39"/>
    <w:rsid w:val="00B67B73"/>
    <w:pPr>
      <w:autoSpaceDE w:val="0"/>
      <w:autoSpaceDN w:val="0"/>
      <w:adjustRightInd w:val="0"/>
      <w:spacing w:after="0" w:line="240" w:lineRule="auto"/>
    </w:pPr>
    <w:rPr>
      <w:color w:val="000000"/>
      <w:sz w:val="24"/>
      <w:szCs w:val="24"/>
    </w:rPr>
  </w:style>
  <w:style w:type="character" w:styleId="HeaderChar39" w:customStyle="1">
    <w:name w:val="Header Char39"/>
    <w:basedOn w:val="DefaultParagraphFont"/>
    <w:uiPriority w:val="99"/>
    <w:rsid w:val="00A43DAB"/>
    <w:rPr>
      <w:rFonts w:ascii="Calibri" w:cs="Times New Roman" w:eastAsia="Times New Roman" w:hAnsi="Calibri"/>
      <w:lang w:eastAsia="en-GB"/>
    </w:rPr>
  </w:style>
  <w:style w:type="character" w:styleId="FooterChar39" w:customStyle="1">
    <w:name w:val="Footer Char39"/>
    <w:basedOn w:val="DefaultParagraphFont"/>
    <w:uiPriority w:val="99"/>
    <w:rsid w:val="00A43DAB"/>
    <w:rPr>
      <w:rFonts w:ascii="Calibri" w:cs="Times New Roman" w:eastAsia="Times New Roman" w:hAnsi="Calibri"/>
      <w:lang w:eastAsia="en-GB"/>
    </w:rPr>
  </w:style>
  <w:style w:type="character" w:styleId="CommentTextChar39" w:customStyle="1">
    <w:name w:val="Comment Text Char39"/>
    <w:basedOn w:val="DefaultParagraphFont"/>
    <w:uiPriority w:val="99"/>
    <w:rsid w:val="00E616B8"/>
    <w:rPr>
      <w:rFonts w:ascii="Calibri" w:cs="Times New Roman" w:eastAsia="Times New Roman" w:hAnsi="Calibri"/>
      <w:sz w:val="20"/>
      <w:szCs w:val="20"/>
      <w:lang w:eastAsia="en-GB"/>
    </w:rPr>
  </w:style>
  <w:style w:type="paragraph" w:styleId="CommentSubject">
    <w:name w:val="annotation subject"/>
    <w:basedOn w:val="CommentText"/>
    <w:next w:val="CommentText"/>
    <w:link w:val="CommentSubjectChar1"/>
    <w:uiPriority w:val="99"/>
    <w:semiHidden w:val="1"/>
    <w:unhideWhenUsed w:val="1"/>
    <w:rsid w:val="00E616B8"/>
    <w:rPr>
      <w:b w:val="1"/>
      <w:bCs w:val="1"/>
    </w:rPr>
  </w:style>
  <w:style w:type="paragraph" w:styleId="MediumGrid1-Accent2138" w:customStyle="1">
    <w:name w:val="Medium Grid 1 - Accent 2138"/>
    <w:basedOn w:val="Normal"/>
    <w:uiPriority w:val="34"/>
    <w:qFormat w:val="1"/>
    <w:rsid w:val="00B67B73"/>
    <w:pPr>
      <w:ind w:left="720"/>
      <w:contextualSpacing w:val="1"/>
    </w:pPr>
  </w:style>
  <w:style w:type="paragraph" w:styleId="Default38" w:customStyle="1">
    <w:name w:val="Default38"/>
    <w:rsid w:val="00B67B73"/>
    <w:pPr>
      <w:autoSpaceDE w:val="0"/>
      <w:autoSpaceDN w:val="0"/>
      <w:adjustRightInd w:val="0"/>
      <w:spacing w:after="0" w:line="240" w:lineRule="auto"/>
    </w:pPr>
    <w:rPr>
      <w:color w:val="000000"/>
      <w:sz w:val="24"/>
      <w:szCs w:val="24"/>
    </w:rPr>
  </w:style>
  <w:style w:type="character" w:styleId="HeaderChar38" w:customStyle="1">
    <w:name w:val="Header Char38"/>
    <w:basedOn w:val="DefaultParagraphFont"/>
    <w:uiPriority w:val="99"/>
    <w:rsid w:val="00A43DAB"/>
    <w:rPr>
      <w:rFonts w:ascii="Calibri" w:cs="Times New Roman" w:eastAsia="Times New Roman" w:hAnsi="Calibri"/>
      <w:lang w:eastAsia="en-GB"/>
    </w:rPr>
  </w:style>
  <w:style w:type="character" w:styleId="FooterChar38" w:customStyle="1">
    <w:name w:val="Footer Char38"/>
    <w:basedOn w:val="DefaultParagraphFont"/>
    <w:uiPriority w:val="99"/>
    <w:rsid w:val="00A43DAB"/>
    <w:rPr>
      <w:rFonts w:ascii="Calibri" w:cs="Times New Roman" w:eastAsia="Times New Roman" w:hAnsi="Calibri"/>
      <w:lang w:eastAsia="en-GB"/>
    </w:rPr>
  </w:style>
  <w:style w:type="character" w:styleId="CommentTextChar38" w:customStyle="1">
    <w:name w:val="Comment Text Char38"/>
    <w:basedOn w:val="DefaultParagraphFont"/>
    <w:uiPriority w:val="99"/>
    <w:rsid w:val="00E616B8"/>
    <w:rPr>
      <w:rFonts w:ascii="Calibri" w:cs="Times New Roman" w:eastAsia="Times New Roman" w:hAnsi="Calibri"/>
      <w:sz w:val="20"/>
      <w:szCs w:val="20"/>
      <w:lang w:eastAsia="en-GB"/>
    </w:rPr>
  </w:style>
  <w:style w:type="character" w:styleId="CommentSubjectChar" w:customStyle="1">
    <w:name w:val="Comment Subject Char"/>
    <w:basedOn w:val="CommentTextChar38"/>
    <w:uiPriority w:val="99"/>
    <w:semiHidden w:val="1"/>
    <w:rsid w:val="00E616B8"/>
    <w:rPr>
      <w:rFonts w:ascii="Calibri" w:cs="Times New Roman" w:eastAsia="Times New Roman" w:hAnsi="Calibri"/>
      <w:b w:val="1"/>
      <w:bCs w:val="1"/>
      <w:sz w:val="20"/>
      <w:szCs w:val="20"/>
      <w:lang w:eastAsia="en-GB"/>
    </w:rPr>
  </w:style>
  <w:style w:type="paragraph" w:styleId="MediumGrid1-Accent2137" w:customStyle="1">
    <w:name w:val="Medium Grid 1 - Accent 2137"/>
    <w:basedOn w:val="Normal"/>
    <w:uiPriority w:val="34"/>
    <w:qFormat w:val="1"/>
    <w:rsid w:val="00B67B73"/>
    <w:pPr>
      <w:ind w:left="720"/>
      <w:contextualSpacing w:val="1"/>
    </w:pPr>
  </w:style>
  <w:style w:type="paragraph" w:styleId="Default37" w:customStyle="1">
    <w:name w:val="Default37"/>
    <w:rsid w:val="00B67B73"/>
    <w:pPr>
      <w:autoSpaceDE w:val="0"/>
      <w:autoSpaceDN w:val="0"/>
      <w:adjustRightInd w:val="0"/>
      <w:spacing w:after="0" w:line="240" w:lineRule="auto"/>
    </w:pPr>
    <w:rPr>
      <w:color w:val="000000"/>
      <w:sz w:val="24"/>
      <w:szCs w:val="24"/>
    </w:rPr>
  </w:style>
  <w:style w:type="character" w:styleId="HeaderChar37" w:customStyle="1">
    <w:name w:val="Header Char37"/>
    <w:basedOn w:val="DefaultParagraphFont"/>
    <w:uiPriority w:val="99"/>
    <w:rsid w:val="00A43DAB"/>
    <w:rPr>
      <w:rFonts w:ascii="Calibri" w:cs="Times New Roman" w:eastAsia="Times New Roman" w:hAnsi="Calibri"/>
      <w:lang w:eastAsia="en-GB"/>
    </w:rPr>
  </w:style>
  <w:style w:type="character" w:styleId="FooterChar37" w:customStyle="1">
    <w:name w:val="Footer Char37"/>
    <w:basedOn w:val="DefaultParagraphFont"/>
    <w:uiPriority w:val="99"/>
    <w:rsid w:val="00A43DAB"/>
    <w:rPr>
      <w:rFonts w:ascii="Calibri" w:cs="Times New Roman" w:eastAsia="Times New Roman" w:hAnsi="Calibri"/>
      <w:lang w:eastAsia="en-GB"/>
    </w:rPr>
  </w:style>
  <w:style w:type="character" w:styleId="CommentTextChar37" w:customStyle="1">
    <w:name w:val="Comment Text Char37"/>
    <w:basedOn w:val="DefaultParagraphFont"/>
    <w:uiPriority w:val="99"/>
    <w:rsid w:val="00E616B8"/>
    <w:rPr>
      <w:rFonts w:ascii="Calibri" w:cs="Times New Roman" w:eastAsia="Times New Roman" w:hAnsi="Calibri"/>
      <w:sz w:val="20"/>
      <w:szCs w:val="20"/>
      <w:lang w:eastAsia="en-GB"/>
    </w:rPr>
  </w:style>
  <w:style w:type="character" w:styleId="CommentSubjectChar37" w:customStyle="1">
    <w:name w:val="Comment Subject Char37"/>
    <w:basedOn w:val="CommentTextChar37"/>
    <w:uiPriority w:val="99"/>
    <w:semiHidden w:val="1"/>
    <w:rsid w:val="00E616B8"/>
    <w:rPr>
      <w:rFonts w:ascii="Calibri" w:cs="Times New Roman" w:eastAsia="Times New Roman" w:hAnsi="Calibri"/>
      <w:b w:val="1"/>
      <w:bCs w:val="1"/>
      <w:sz w:val="20"/>
      <w:szCs w:val="20"/>
      <w:lang w:eastAsia="en-GB"/>
    </w:rPr>
  </w:style>
  <w:style w:type="character" w:styleId="css-yjzstk" w:customStyle="1">
    <w:name w:val="css-yjzstk"/>
    <w:basedOn w:val="DefaultParagraphFont"/>
    <w:rsid w:val="002B7972"/>
  </w:style>
  <w:style w:type="paragraph" w:styleId="MediumGrid1-Accent2136" w:customStyle="1">
    <w:name w:val="Medium Grid 1 - Accent 2136"/>
    <w:basedOn w:val="Normal"/>
    <w:uiPriority w:val="34"/>
    <w:qFormat w:val="1"/>
    <w:rsid w:val="00B67B73"/>
    <w:pPr>
      <w:ind w:left="720"/>
      <w:contextualSpacing w:val="1"/>
    </w:pPr>
  </w:style>
  <w:style w:type="paragraph" w:styleId="Default36" w:customStyle="1">
    <w:name w:val="Default36"/>
    <w:rsid w:val="00B67B73"/>
    <w:pPr>
      <w:autoSpaceDE w:val="0"/>
      <w:autoSpaceDN w:val="0"/>
      <w:adjustRightInd w:val="0"/>
      <w:spacing w:after="0" w:line="240" w:lineRule="auto"/>
    </w:pPr>
    <w:rPr>
      <w:color w:val="000000"/>
      <w:sz w:val="24"/>
      <w:szCs w:val="24"/>
    </w:rPr>
  </w:style>
  <w:style w:type="character" w:styleId="HeaderChar36" w:customStyle="1">
    <w:name w:val="Header Char36"/>
    <w:basedOn w:val="DefaultParagraphFont"/>
    <w:uiPriority w:val="99"/>
    <w:rsid w:val="00A43DAB"/>
    <w:rPr>
      <w:rFonts w:ascii="Calibri" w:cs="Times New Roman" w:eastAsia="Times New Roman" w:hAnsi="Calibri"/>
      <w:lang w:eastAsia="en-GB"/>
    </w:rPr>
  </w:style>
  <w:style w:type="character" w:styleId="FooterChar36" w:customStyle="1">
    <w:name w:val="Footer Char36"/>
    <w:basedOn w:val="DefaultParagraphFont"/>
    <w:uiPriority w:val="99"/>
    <w:rsid w:val="00A43DAB"/>
    <w:rPr>
      <w:rFonts w:ascii="Calibri" w:cs="Times New Roman" w:eastAsia="Times New Roman" w:hAnsi="Calibri"/>
      <w:lang w:eastAsia="en-GB"/>
    </w:rPr>
  </w:style>
  <w:style w:type="character" w:styleId="CommentTextChar36" w:customStyle="1">
    <w:name w:val="Comment Text Char36"/>
    <w:basedOn w:val="DefaultParagraphFont"/>
    <w:uiPriority w:val="99"/>
    <w:rsid w:val="00E616B8"/>
    <w:rPr>
      <w:rFonts w:ascii="Calibri" w:cs="Times New Roman" w:eastAsia="Times New Roman" w:hAnsi="Calibri"/>
      <w:sz w:val="20"/>
      <w:szCs w:val="20"/>
      <w:lang w:eastAsia="en-GB"/>
    </w:rPr>
  </w:style>
  <w:style w:type="character" w:styleId="CommentSubjectChar36" w:customStyle="1">
    <w:name w:val="Comment Subject Char36"/>
    <w:basedOn w:val="CommentTextChar36"/>
    <w:uiPriority w:val="99"/>
    <w:semiHidden w:val="1"/>
    <w:rsid w:val="00E616B8"/>
    <w:rPr>
      <w:rFonts w:ascii="Calibri" w:cs="Times New Roman" w:eastAsia="Times New Roman" w:hAnsi="Calibri"/>
      <w:b w:val="1"/>
      <w:bCs w:val="1"/>
      <w:sz w:val="20"/>
      <w:szCs w:val="20"/>
      <w:lang w:eastAsia="en-GB"/>
    </w:rPr>
  </w:style>
  <w:style w:type="character" w:styleId="css-yjzstk36" w:customStyle="1">
    <w:name w:val="css-yjzstk36"/>
    <w:basedOn w:val="DefaultParagraphFont"/>
    <w:rsid w:val="002B7972"/>
  </w:style>
  <w:style w:type="character" w:styleId="css-jf527w" w:customStyle="1">
    <w:name w:val="css-jf527w"/>
    <w:basedOn w:val="DefaultParagraphFont"/>
    <w:rsid w:val="002B7972"/>
  </w:style>
  <w:style w:type="paragraph" w:styleId="MediumGrid1-Accent2135" w:customStyle="1">
    <w:name w:val="Medium Grid 1 - Accent 2135"/>
    <w:basedOn w:val="Normal"/>
    <w:uiPriority w:val="34"/>
    <w:qFormat w:val="1"/>
    <w:rsid w:val="00B67B73"/>
    <w:pPr>
      <w:ind w:left="720"/>
      <w:contextualSpacing w:val="1"/>
    </w:pPr>
  </w:style>
  <w:style w:type="paragraph" w:styleId="Default35" w:customStyle="1">
    <w:name w:val="Default35"/>
    <w:rsid w:val="00B67B73"/>
    <w:pPr>
      <w:autoSpaceDE w:val="0"/>
      <w:autoSpaceDN w:val="0"/>
      <w:adjustRightInd w:val="0"/>
      <w:spacing w:after="0" w:line="240" w:lineRule="auto"/>
    </w:pPr>
    <w:rPr>
      <w:color w:val="000000"/>
      <w:sz w:val="24"/>
      <w:szCs w:val="24"/>
    </w:rPr>
  </w:style>
  <w:style w:type="character" w:styleId="HeaderChar35" w:customStyle="1">
    <w:name w:val="Header Char35"/>
    <w:basedOn w:val="DefaultParagraphFont"/>
    <w:uiPriority w:val="99"/>
    <w:rsid w:val="00A43DAB"/>
    <w:rPr>
      <w:rFonts w:ascii="Calibri" w:cs="Times New Roman" w:eastAsia="Times New Roman" w:hAnsi="Calibri"/>
      <w:lang w:eastAsia="en-GB"/>
    </w:rPr>
  </w:style>
  <w:style w:type="character" w:styleId="FooterChar35" w:customStyle="1">
    <w:name w:val="Footer Char35"/>
    <w:basedOn w:val="DefaultParagraphFont"/>
    <w:uiPriority w:val="99"/>
    <w:rsid w:val="00A43DAB"/>
    <w:rPr>
      <w:rFonts w:ascii="Calibri" w:cs="Times New Roman" w:eastAsia="Times New Roman" w:hAnsi="Calibri"/>
      <w:lang w:eastAsia="en-GB"/>
    </w:rPr>
  </w:style>
  <w:style w:type="character" w:styleId="CommentTextChar35" w:customStyle="1">
    <w:name w:val="Comment Text Char35"/>
    <w:basedOn w:val="DefaultParagraphFont"/>
    <w:uiPriority w:val="99"/>
    <w:rsid w:val="00E616B8"/>
    <w:rPr>
      <w:rFonts w:ascii="Calibri" w:cs="Times New Roman" w:eastAsia="Times New Roman" w:hAnsi="Calibri"/>
      <w:sz w:val="20"/>
      <w:szCs w:val="20"/>
      <w:lang w:eastAsia="en-GB"/>
    </w:rPr>
  </w:style>
  <w:style w:type="character" w:styleId="CommentSubjectChar35" w:customStyle="1">
    <w:name w:val="Comment Subject Char35"/>
    <w:basedOn w:val="CommentTextChar35"/>
    <w:uiPriority w:val="99"/>
    <w:semiHidden w:val="1"/>
    <w:rsid w:val="00E616B8"/>
    <w:rPr>
      <w:rFonts w:ascii="Calibri" w:cs="Times New Roman" w:eastAsia="Times New Roman" w:hAnsi="Calibri"/>
      <w:b w:val="1"/>
      <w:bCs w:val="1"/>
      <w:sz w:val="20"/>
      <w:szCs w:val="20"/>
      <w:lang w:eastAsia="en-GB"/>
    </w:rPr>
  </w:style>
  <w:style w:type="character" w:styleId="css-yjzstk35" w:customStyle="1">
    <w:name w:val="css-yjzstk35"/>
    <w:basedOn w:val="DefaultParagraphFont"/>
    <w:rsid w:val="002B7972"/>
  </w:style>
  <w:style w:type="character" w:styleId="css-jf527w35" w:customStyle="1">
    <w:name w:val="css-jf527w35"/>
    <w:basedOn w:val="DefaultParagraphFont"/>
    <w:rsid w:val="002B7972"/>
  </w:style>
  <w:style w:type="character" w:styleId="css-xz0meq" w:customStyle="1">
    <w:name w:val="css-xz0meq"/>
    <w:basedOn w:val="DefaultParagraphFont"/>
    <w:rsid w:val="002B7972"/>
  </w:style>
  <w:style w:type="paragraph" w:styleId="MediumGrid1-Accent2134" w:customStyle="1">
    <w:name w:val="Medium Grid 1 - Accent 2134"/>
    <w:basedOn w:val="Normal"/>
    <w:uiPriority w:val="34"/>
    <w:qFormat w:val="1"/>
    <w:rsid w:val="00B67B73"/>
    <w:pPr>
      <w:ind w:left="720"/>
      <w:contextualSpacing w:val="1"/>
    </w:pPr>
  </w:style>
  <w:style w:type="paragraph" w:styleId="Default34" w:customStyle="1">
    <w:name w:val="Default34"/>
    <w:rsid w:val="00B67B73"/>
    <w:pPr>
      <w:autoSpaceDE w:val="0"/>
      <w:autoSpaceDN w:val="0"/>
      <w:adjustRightInd w:val="0"/>
      <w:spacing w:after="0" w:line="240" w:lineRule="auto"/>
    </w:pPr>
    <w:rPr>
      <w:color w:val="000000"/>
      <w:sz w:val="24"/>
      <w:szCs w:val="24"/>
    </w:rPr>
  </w:style>
  <w:style w:type="character" w:styleId="HeaderChar34" w:customStyle="1">
    <w:name w:val="Header Char34"/>
    <w:basedOn w:val="DefaultParagraphFont"/>
    <w:uiPriority w:val="99"/>
    <w:rsid w:val="00A43DAB"/>
    <w:rPr>
      <w:rFonts w:ascii="Calibri" w:cs="Times New Roman" w:eastAsia="Times New Roman" w:hAnsi="Calibri"/>
      <w:lang w:eastAsia="en-GB"/>
    </w:rPr>
  </w:style>
  <w:style w:type="character" w:styleId="FooterChar34" w:customStyle="1">
    <w:name w:val="Footer Char34"/>
    <w:basedOn w:val="DefaultParagraphFont"/>
    <w:uiPriority w:val="99"/>
    <w:rsid w:val="00A43DAB"/>
    <w:rPr>
      <w:rFonts w:ascii="Calibri" w:cs="Times New Roman" w:eastAsia="Times New Roman" w:hAnsi="Calibri"/>
      <w:lang w:eastAsia="en-GB"/>
    </w:rPr>
  </w:style>
  <w:style w:type="character" w:styleId="CommentTextChar34" w:customStyle="1">
    <w:name w:val="Comment Text Char34"/>
    <w:basedOn w:val="DefaultParagraphFont"/>
    <w:uiPriority w:val="99"/>
    <w:rsid w:val="00E616B8"/>
    <w:rPr>
      <w:rFonts w:ascii="Calibri" w:cs="Times New Roman" w:eastAsia="Times New Roman" w:hAnsi="Calibri"/>
      <w:sz w:val="20"/>
      <w:szCs w:val="20"/>
      <w:lang w:eastAsia="en-GB"/>
    </w:rPr>
  </w:style>
  <w:style w:type="character" w:styleId="CommentSubjectChar34" w:customStyle="1">
    <w:name w:val="Comment Subject Char34"/>
    <w:basedOn w:val="CommentTextChar34"/>
    <w:uiPriority w:val="99"/>
    <w:semiHidden w:val="1"/>
    <w:rsid w:val="00E616B8"/>
    <w:rPr>
      <w:rFonts w:ascii="Calibri" w:cs="Times New Roman" w:eastAsia="Times New Roman" w:hAnsi="Calibri"/>
      <w:b w:val="1"/>
      <w:bCs w:val="1"/>
      <w:sz w:val="20"/>
      <w:szCs w:val="20"/>
      <w:lang w:eastAsia="en-GB"/>
    </w:rPr>
  </w:style>
  <w:style w:type="character" w:styleId="css-yjzstk34" w:customStyle="1">
    <w:name w:val="css-yjzstk34"/>
    <w:basedOn w:val="DefaultParagraphFont"/>
    <w:rsid w:val="002B7972"/>
  </w:style>
  <w:style w:type="character" w:styleId="css-jf527w34" w:customStyle="1">
    <w:name w:val="css-jf527w34"/>
    <w:basedOn w:val="DefaultParagraphFont"/>
    <w:rsid w:val="002B7972"/>
  </w:style>
  <w:style w:type="character" w:styleId="css-xz0meq34" w:customStyle="1">
    <w:name w:val="css-xz0meq34"/>
    <w:basedOn w:val="DefaultParagraphFont"/>
    <w:rsid w:val="002B7972"/>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MediumGrid1-Accent2133" w:customStyle="1">
    <w:name w:val="Medium Grid 1 - Accent 2133"/>
    <w:basedOn w:val="Normal"/>
    <w:uiPriority w:val="34"/>
    <w:qFormat w:val="1"/>
    <w:rsid w:val="00B67B73"/>
    <w:pPr>
      <w:ind w:left="720"/>
      <w:contextualSpacing w:val="1"/>
    </w:pPr>
  </w:style>
  <w:style w:type="paragraph" w:styleId="Default33" w:customStyle="1">
    <w:name w:val="Default33"/>
    <w:rsid w:val="00B67B73"/>
    <w:pPr>
      <w:autoSpaceDE w:val="0"/>
      <w:autoSpaceDN w:val="0"/>
      <w:adjustRightInd w:val="0"/>
      <w:spacing w:after="0" w:line="240" w:lineRule="auto"/>
    </w:pPr>
    <w:rPr>
      <w:color w:val="000000"/>
      <w:sz w:val="24"/>
      <w:szCs w:val="24"/>
    </w:rPr>
  </w:style>
  <w:style w:type="character" w:styleId="HeaderChar33" w:customStyle="1">
    <w:name w:val="Header Char33"/>
    <w:basedOn w:val="DefaultParagraphFont"/>
    <w:uiPriority w:val="99"/>
    <w:rsid w:val="00A43DAB"/>
    <w:rPr>
      <w:rFonts w:ascii="Calibri" w:cs="Times New Roman" w:eastAsia="Times New Roman" w:hAnsi="Calibri"/>
      <w:lang w:eastAsia="en-GB"/>
    </w:rPr>
  </w:style>
  <w:style w:type="character" w:styleId="FooterChar33" w:customStyle="1">
    <w:name w:val="Footer Char33"/>
    <w:basedOn w:val="DefaultParagraphFont"/>
    <w:uiPriority w:val="99"/>
    <w:rsid w:val="00A43DAB"/>
    <w:rPr>
      <w:rFonts w:ascii="Calibri" w:cs="Times New Roman" w:eastAsia="Times New Roman" w:hAnsi="Calibri"/>
      <w:lang w:eastAsia="en-GB"/>
    </w:rPr>
  </w:style>
  <w:style w:type="character" w:styleId="CommentTextChar33" w:customStyle="1">
    <w:name w:val="Comment Text Char33"/>
    <w:basedOn w:val="DefaultParagraphFont"/>
    <w:uiPriority w:val="99"/>
    <w:rsid w:val="00E616B8"/>
    <w:rPr>
      <w:rFonts w:ascii="Calibri" w:cs="Times New Roman" w:eastAsia="Times New Roman" w:hAnsi="Calibri"/>
      <w:sz w:val="20"/>
      <w:szCs w:val="20"/>
      <w:lang w:eastAsia="en-GB"/>
    </w:rPr>
  </w:style>
  <w:style w:type="character" w:styleId="CommentSubjectChar33" w:customStyle="1">
    <w:name w:val="Comment Subject Char33"/>
    <w:basedOn w:val="CommentTextChar33"/>
    <w:uiPriority w:val="99"/>
    <w:semiHidden w:val="1"/>
    <w:rsid w:val="00E616B8"/>
    <w:rPr>
      <w:rFonts w:ascii="Calibri" w:cs="Times New Roman" w:eastAsia="Times New Roman" w:hAnsi="Calibri"/>
      <w:b w:val="1"/>
      <w:bCs w:val="1"/>
      <w:sz w:val="20"/>
      <w:szCs w:val="20"/>
      <w:lang w:eastAsia="en-GB"/>
    </w:rPr>
  </w:style>
  <w:style w:type="character" w:styleId="css-yjzstk33" w:customStyle="1">
    <w:name w:val="css-yjzstk33"/>
    <w:basedOn w:val="DefaultParagraphFont"/>
    <w:rsid w:val="002B7972"/>
  </w:style>
  <w:style w:type="character" w:styleId="css-jf527w33" w:customStyle="1">
    <w:name w:val="css-jf527w33"/>
    <w:basedOn w:val="DefaultParagraphFont"/>
    <w:rsid w:val="002B7972"/>
  </w:style>
  <w:style w:type="character" w:styleId="css-xz0meq33" w:customStyle="1">
    <w:name w:val="css-xz0meq33"/>
    <w:basedOn w:val="DefaultParagraphFont"/>
    <w:rsid w:val="002B7972"/>
  </w:style>
  <w:style w:type="table" w:styleId="544" w:customStyle="1">
    <w:name w:val="544"/>
    <w:basedOn w:val="TableNormal"/>
    <w:tblPr>
      <w:tblStyleRowBandSize w:val="1"/>
      <w:tblStyleColBandSize w:val="1"/>
      <w:tblCellMar>
        <w:left w:w="115.0" w:type="dxa"/>
        <w:right w:w="115.0" w:type="dxa"/>
      </w:tblCellMar>
    </w:tblPr>
  </w:style>
  <w:style w:type="paragraph" w:styleId="MediumGrid1-Accent2132" w:customStyle="1">
    <w:name w:val="Medium Grid 1 - Accent 2132"/>
    <w:basedOn w:val="Normal"/>
    <w:uiPriority w:val="34"/>
    <w:qFormat w:val="1"/>
    <w:rsid w:val="00B67B73"/>
    <w:pPr>
      <w:ind w:left="720"/>
      <w:contextualSpacing w:val="1"/>
    </w:pPr>
  </w:style>
  <w:style w:type="paragraph" w:styleId="Default32" w:customStyle="1">
    <w:name w:val="Default32"/>
    <w:rsid w:val="00B67B73"/>
    <w:pPr>
      <w:autoSpaceDE w:val="0"/>
      <w:autoSpaceDN w:val="0"/>
      <w:adjustRightInd w:val="0"/>
      <w:spacing w:after="0" w:line="240" w:lineRule="auto"/>
    </w:pPr>
    <w:rPr>
      <w:color w:val="000000"/>
      <w:sz w:val="24"/>
      <w:szCs w:val="24"/>
    </w:rPr>
  </w:style>
  <w:style w:type="character" w:styleId="HeaderChar32" w:customStyle="1">
    <w:name w:val="Header Char32"/>
    <w:basedOn w:val="DefaultParagraphFont"/>
    <w:uiPriority w:val="99"/>
    <w:rsid w:val="00A43DAB"/>
    <w:rPr>
      <w:rFonts w:ascii="Calibri" w:cs="Times New Roman" w:eastAsia="Times New Roman" w:hAnsi="Calibri"/>
      <w:lang w:eastAsia="en-GB"/>
    </w:rPr>
  </w:style>
  <w:style w:type="character" w:styleId="FooterChar32" w:customStyle="1">
    <w:name w:val="Footer Char32"/>
    <w:basedOn w:val="DefaultParagraphFont"/>
    <w:uiPriority w:val="99"/>
    <w:rsid w:val="00A43DAB"/>
    <w:rPr>
      <w:rFonts w:ascii="Calibri" w:cs="Times New Roman" w:eastAsia="Times New Roman" w:hAnsi="Calibri"/>
      <w:lang w:eastAsia="en-GB"/>
    </w:rPr>
  </w:style>
  <w:style w:type="character" w:styleId="CommentTextChar32" w:customStyle="1">
    <w:name w:val="Comment Text Char32"/>
    <w:basedOn w:val="DefaultParagraphFont"/>
    <w:uiPriority w:val="99"/>
    <w:rsid w:val="00E616B8"/>
    <w:rPr>
      <w:rFonts w:ascii="Calibri" w:cs="Times New Roman" w:eastAsia="Times New Roman" w:hAnsi="Calibri"/>
      <w:sz w:val="20"/>
      <w:szCs w:val="20"/>
      <w:lang w:eastAsia="en-GB"/>
    </w:rPr>
  </w:style>
  <w:style w:type="character" w:styleId="CommentSubjectChar32" w:customStyle="1">
    <w:name w:val="Comment Subject Char32"/>
    <w:basedOn w:val="CommentTextChar32"/>
    <w:uiPriority w:val="99"/>
    <w:semiHidden w:val="1"/>
    <w:rsid w:val="00E616B8"/>
    <w:rPr>
      <w:rFonts w:ascii="Calibri" w:cs="Times New Roman" w:eastAsia="Times New Roman" w:hAnsi="Calibri"/>
      <w:b w:val="1"/>
      <w:bCs w:val="1"/>
      <w:sz w:val="20"/>
      <w:szCs w:val="20"/>
      <w:lang w:eastAsia="en-GB"/>
    </w:rPr>
  </w:style>
  <w:style w:type="character" w:styleId="css-yjzstk32" w:customStyle="1">
    <w:name w:val="css-yjzstk32"/>
    <w:basedOn w:val="DefaultParagraphFont"/>
    <w:rsid w:val="002B7972"/>
  </w:style>
  <w:style w:type="character" w:styleId="css-jf527w32" w:customStyle="1">
    <w:name w:val="css-jf527w32"/>
    <w:basedOn w:val="DefaultParagraphFont"/>
    <w:rsid w:val="002B7972"/>
  </w:style>
  <w:style w:type="character" w:styleId="css-xz0meq32" w:customStyle="1">
    <w:name w:val="css-xz0meq32"/>
    <w:basedOn w:val="DefaultParagraphFont"/>
    <w:rsid w:val="002B7972"/>
  </w:style>
  <w:style w:type="table" w:styleId="543" w:customStyle="1">
    <w:name w:val="543"/>
    <w:basedOn w:val="TableNormal"/>
    <w:tblPr>
      <w:tblStyleRowBandSize w:val="1"/>
      <w:tblStyleColBandSize w:val="1"/>
      <w:tblCellMar>
        <w:left w:w="115.0" w:type="dxa"/>
        <w:right w:w="115.0" w:type="dxa"/>
      </w:tblCellMar>
    </w:tblPr>
  </w:style>
  <w:style w:type="table" w:styleId="542" w:customStyle="1">
    <w:name w:val="542"/>
    <w:basedOn w:val="TableNormal"/>
    <w:tblPr>
      <w:tblStyleRowBandSize w:val="1"/>
      <w:tblStyleColBandSize w:val="1"/>
      <w:tblCellMar>
        <w:left w:w="115.0" w:type="dxa"/>
        <w:right w:w="115.0" w:type="dxa"/>
      </w:tblCellMar>
    </w:tblPr>
  </w:style>
  <w:style w:type="paragraph" w:styleId="MediumGrid1-Accent2131" w:customStyle="1">
    <w:name w:val="Medium Grid 1 - Accent 2131"/>
    <w:basedOn w:val="Normal"/>
    <w:uiPriority w:val="34"/>
    <w:qFormat w:val="1"/>
    <w:rsid w:val="00B67B73"/>
    <w:pPr>
      <w:ind w:left="720"/>
      <w:contextualSpacing w:val="1"/>
    </w:pPr>
  </w:style>
  <w:style w:type="paragraph" w:styleId="Default31" w:customStyle="1">
    <w:name w:val="Default31"/>
    <w:rsid w:val="00B67B73"/>
    <w:pPr>
      <w:autoSpaceDE w:val="0"/>
      <w:autoSpaceDN w:val="0"/>
      <w:adjustRightInd w:val="0"/>
      <w:spacing w:after="0" w:line="240" w:lineRule="auto"/>
    </w:pPr>
    <w:rPr>
      <w:color w:val="000000"/>
      <w:sz w:val="24"/>
      <w:szCs w:val="24"/>
    </w:rPr>
  </w:style>
  <w:style w:type="character" w:styleId="HeaderChar31" w:customStyle="1">
    <w:name w:val="Header Char31"/>
    <w:basedOn w:val="DefaultParagraphFont"/>
    <w:uiPriority w:val="99"/>
    <w:rsid w:val="00A43DAB"/>
    <w:rPr>
      <w:rFonts w:ascii="Calibri" w:cs="Times New Roman" w:eastAsia="Times New Roman" w:hAnsi="Calibri"/>
      <w:lang w:eastAsia="en-GB"/>
    </w:rPr>
  </w:style>
  <w:style w:type="character" w:styleId="FooterChar31" w:customStyle="1">
    <w:name w:val="Footer Char31"/>
    <w:basedOn w:val="DefaultParagraphFont"/>
    <w:uiPriority w:val="99"/>
    <w:rsid w:val="00A43DAB"/>
    <w:rPr>
      <w:rFonts w:ascii="Calibri" w:cs="Times New Roman" w:eastAsia="Times New Roman" w:hAnsi="Calibri"/>
      <w:lang w:eastAsia="en-GB"/>
    </w:rPr>
  </w:style>
  <w:style w:type="character" w:styleId="CommentTextChar31" w:customStyle="1">
    <w:name w:val="Comment Text Char31"/>
    <w:basedOn w:val="DefaultParagraphFont"/>
    <w:uiPriority w:val="99"/>
    <w:rsid w:val="00E616B8"/>
    <w:rPr>
      <w:rFonts w:ascii="Calibri" w:cs="Times New Roman" w:eastAsia="Times New Roman" w:hAnsi="Calibri"/>
      <w:sz w:val="20"/>
      <w:szCs w:val="20"/>
      <w:lang w:eastAsia="en-GB"/>
    </w:rPr>
  </w:style>
  <w:style w:type="character" w:styleId="CommentSubjectChar31" w:customStyle="1">
    <w:name w:val="Comment Subject Char31"/>
    <w:basedOn w:val="CommentTextChar31"/>
    <w:uiPriority w:val="99"/>
    <w:semiHidden w:val="1"/>
    <w:rsid w:val="00E616B8"/>
    <w:rPr>
      <w:rFonts w:ascii="Calibri" w:cs="Times New Roman" w:eastAsia="Times New Roman" w:hAnsi="Calibri"/>
      <w:b w:val="1"/>
      <w:bCs w:val="1"/>
      <w:sz w:val="20"/>
      <w:szCs w:val="20"/>
      <w:lang w:eastAsia="en-GB"/>
    </w:rPr>
  </w:style>
  <w:style w:type="character" w:styleId="css-yjzstk31" w:customStyle="1">
    <w:name w:val="css-yjzstk31"/>
    <w:basedOn w:val="DefaultParagraphFont"/>
    <w:rsid w:val="002B7972"/>
  </w:style>
  <w:style w:type="character" w:styleId="css-jf527w31" w:customStyle="1">
    <w:name w:val="css-jf527w31"/>
    <w:basedOn w:val="DefaultParagraphFont"/>
    <w:rsid w:val="002B7972"/>
  </w:style>
  <w:style w:type="character" w:styleId="css-xz0meq31" w:customStyle="1">
    <w:name w:val="css-xz0meq31"/>
    <w:basedOn w:val="DefaultParagraphFont"/>
    <w:rsid w:val="002B7972"/>
  </w:style>
  <w:style w:type="table" w:styleId="541" w:customStyle="1">
    <w:name w:val="541"/>
    <w:basedOn w:val="TableNormal"/>
    <w:tblPr>
      <w:tblStyleRowBandSize w:val="1"/>
      <w:tblStyleColBandSize w:val="1"/>
      <w:tblCellMar>
        <w:left w:w="115.0" w:type="dxa"/>
        <w:right w:w="115.0" w:type="dxa"/>
      </w:tblCellMar>
    </w:tblPr>
  </w:style>
  <w:style w:type="table" w:styleId="540" w:customStyle="1">
    <w:name w:val="540"/>
    <w:basedOn w:val="TableNormal"/>
    <w:tblPr>
      <w:tblStyleRowBandSize w:val="1"/>
      <w:tblStyleColBandSize w:val="1"/>
      <w:tblCellMar>
        <w:left w:w="115.0" w:type="dxa"/>
        <w:right w:w="115.0" w:type="dxa"/>
      </w:tblCellMar>
    </w:tblPr>
  </w:style>
  <w:style w:type="table" w:styleId="539" w:customStyle="1">
    <w:name w:val="539"/>
    <w:basedOn w:val="TableNormal"/>
    <w:tblPr>
      <w:tblStyleRowBandSize w:val="1"/>
      <w:tblStyleColBandSize w:val="1"/>
      <w:tblCellMar>
        <w:left w:w="115.0" w:type="dxa"/>
        <w:right w:w="115.0" w:type="dxa"/>
      </w:tblCellMar>
    </w:tblPr>
  </w:style>
  <w:style w:type="paragraph" w:styleId="MediumGrid1-Accent2130" w:customStyle="1">
    <w:name w:val="Medium Grid 1 - Accent 2130"/>
    <w:basedOn w:val="Normal"/>
    <w:uiPriority w:val="34"/>
    <w:qFormat w:val="1"/>
    <w:rsid w:val="00B67B73"/>
    <w:pPr>
      <w:ind w:left="720"/>
      <w:contextualSpacing w:val="1"/>
    </w:pPr>
  </w:style>
  <w:style w:type="paragraph" w:styleId="Default30" w:customStyle="1">
    <w:name w:val="Default30"/>
    <w:rsid w:val="00B67B73"/>
    <w:pPr>
      <w:autoSpaceDE w:val="0"/>
      <w:autoSpaceDN w:val="0"/>
      <w:adjustRightInd w:val="0"/>
      <w:spacing w:after="0" w:line="240" w:lineRule="auto"/>
    </w:pPr>
    <w:rPr>
      <w:color w:val="000000"/>
      <w:sz w:val="24"/>
      <w:szCs w:val="24"/>
    </w:rPr>
  </w:style>
  <w:style w:type="character" w:styleId="HeaderChar30" w:customStyle="1">
    <w:name w:val="Header Char30"/>
    <w:basedOn w:val="DefaultParagraphFont"/>
    <w:uiPriority w:val="99"/>
    <w:rsid w:val="00A43DAB"/>
    <w:rPr>
      <w:rFonts w:ascii="Calibri" w:cs="Times New Roman" w:eastAsia="Times New Roman" w:hAnsi="Calibri"/>
      <w:lang w:eastAsia="en-GB"/>
    </w:rPr>
  </w:style>
  <w:style w:type="character" w:styleId="FooterChar30" w:customStyle="1">
    <w:name w:val="Footer Char30"/>
    <w:basedOn w:val="DefaultParagraphFont"/>
    <w:uiPriority w:val="99"/>
    <w:rsid w:val="00A43DAB"/>
    <w:rPr>
      <w:rFonts w:ascii="Calibri" w:cs="Times New Roman" w:eastAsia="Times New Roman" w:hAnsi="Calibri"/>
      <w:lang w:eastAsia="en-GB"/>
    </w:rPr>
  </w:style>
  <w:style w:type="character" w:styleId="CommentTextChar30" w:customStyle="1">
    <w:name w:val="Comment Text Char30"/>
    <w:basedOn w:val="DefaultParagraphFont"/>
    <w:uiPriority w:val="99"/>
    <w:rsid w:val="00E616B8"/>
    <w:rPr>
      <w:rFonts w:ascii="Calibri" w:cs="Times New Roman" w:eastAsia="Times New Roman" w:hAnsi="Calibri"/>
      <w:sz w:val="20"/>
      <w:szCs w:val="20"/>
      <w:lang w:eastAsia="en-GB"/>
    </w:rPr>
  </w:style>
  <w:style w:type="character" w:styleId="CommentSubjectChar30" w:customStyle="1">
    <w:name w:val="Comment Subject Char30"/>
    <w:basedOn w:val="CommentTextChar30"/>
    <w:uiPriority w:val="99"/>
    <w:semiHidden w:val="1"/>
    <w:rsid w:val="00E616B8"/>
    <w:rPr>
      <w:rFonts w:ascii="Calibri" w:cs="Times New Roman" w:eastAsia="Times New Roman" w:hAnsi="Calibri"/>
      <w:b w:val="1"/>
      <w:bCs w:val="1"/>
      <w:sz w:val="20"/>
      <w:szCs w:val="20"/>
      <w:lang w:eastAsia="en-GB"/>
    </w:rPr>
  </w:style>
  <w:style w:type="character" w:styleId="css-yjzstk30" w:customStyle="1">
    <w:name w:val="css-yjzstk30"/>
    <w:basedOn w:val="DefaultParagraphFont"/>
    <w:rsid w:val="002B7972"/>
  </w:style>
  <w:style w:type="character" w:styleId="css-jf527w30" w:customStyle="1">
    <w:name w:val="css-jf527w30"/>
    <w:basedOn w:val="DefaultParagraphFont"/>
    <w:rsid w:val="002B7972"/>
  </w:style>
  <w:style w:type="character" w:styleId="css-xz0meq30" w:customStyle="1">
    <w:name w:val="css-xz0meq30"/>
    <w:basedOn w:val="DefaultParagraphFont"/>
    <w:rsid w:val="002B7972"/>
  </w:style>
  <w:style w:type="table" w:styleId="538" w:customStyle="1">
    <w:name w:val="538"/>
    <w:basedOn w:val="TableNormal"/>
    <w:tblPr>
      <w:tblStyleRowBandSize w:val="1"/>
      <w:tblStyleColBandSize w:val="1"/>
      <w:tblCellMar>
        <w:left w:w="115.0" w:type="dxa"/>
        <w:right w:w="115.0" w:type="dxa"/>
      </w:tblCellMar>
    </w:tblPr>
  </w:style>
  <w:style w:type="table" w:styleId="537" w:customStyle="1">
    <w:name w:val="537"/>
    <w:basedOn w:val="TableNormal"/>
    <w:tblPr>
      <w:tblStyleRowBandSize w:val="1"/>
      <w:tblStyleColBandSize w:val="1"/>
      <w:tblCellMar>
        <w:left w:w="115.0" w:type="dxa"/>
        <w:right w:w="115.0" w:type="dxa"/>
      </w:tblCellMar>
    </w:tblPr>
  </w:style>
  <w:style w:type="table" w:styleId="536" w:customStyle="1">
    <w:name w:val="536"/>
    <w:basedOn w:val="TableNormal"/>
    <w:tblPr>
      <w:tblStyleRowBandSize w:val="1"/>
      <w:tblStyleColBandSize w:val="1"/>
      <w:tblCellMar>
        <w:left w:w="115.0" w:type="dxa"/>
        <w:right w:w="115.0" w:type="dxa"/>
      </w:tblCellMar>
    </w:tblPr>
  </w:style>
  <w:style w:type="table" w:styleId="535" w:customStyle="1">
    <w:name w:val="535"/>
    <w:basedOn w:val="TableNormal"/>
    <w:tblPr>
      <w:tblStyleRowBandSize w:val="1"/>
      <w:tblStyleColBandSize w:val="1"/>
      <w:tblCellMar>
        <w:left w:w="115.0" w:type="dxa"/>
        <w:right w:w="115.0" w:type="dxa"/>
      </w:tblCellMar>
    </w:tblPr>
  </w:style>
  <w:style w:type="paragraph" w:styleId="MediumGrid1-Accent2129" w:customStyle="1">
    <w:name w:val="Medium Grid 1 - Accent 2129"/>
    <w:basedOn w:val="Normal"/>
    <w:uiPriority w:val="34"/>
    <w:qFormat w:val="1"/>
    <w:rsid w:val="00B67B73"/>
    <w:pPr>
      <w:ind w:left="720"/>
      <w:contextualSpacing w:val="1"/>
    </w:pPr>
  </w:style>
  <w:style w:type="paragraph" w:styleId="Default29" w:customStyle="1">
    <w:name w:val="Default29"/>
    <w:rsid w:val="00B67B73"/>
    <w:pPr>
      <w:autoSpaceDE w:val="0"/>
      <w:autoSpaceDN w:val="0"/>
      <w:adjustRightInd w:val="0"/>
      <w:spacing w:after="0" w:line="240" w:lineRule="auto"/>
    </w:pPr>
    <w:rPr>
      <w:color w:val="000000"/>
      <w:sz w:val="24"/>
      <w:szCs w:val="24"/>
    </w:rPr>
  </w:style>
  <w:style w:type="character" w:styleId="HeaderChar29" w:customStyle="1">
    <w:name w:val="Header Char29"/>
    <w:basedOn w:val="DefaultParagraphFont"/>
    <w:uiPriority w:val="99"/>
    <w:rsid w:val="00A43DAB"/>
    <w:rPr>
      <w:rFonts w:ascii="Calibri" w:cs="Times New Roman" w:eastAsia="Times New Roman" w:hAnsi="Calibri"/>
      <w:lang w:eastAsia="en-GB"/>
    </w:rPr>
  </w:style>
  <w:style w:type="character" w:styleId="FooterChar29" w:customStyle="1">
    <w:name w:val="Footer Char29"/>
    <w:basedOn w:val="DefaultParagraphFont"/>
    <w:uiPriority w:val="99"/>
    <w:rsid w:val="00A43DAB"/>
    <w:rPr>
      <w:rFonts w:ascii="Calibri" w:cs="Times New Roman" w:eastAsia="Times New Roman" w:hAnsi="Calibri"/>
      <w:lang w:eastAsia="en-GB"/>
    </w:rPr>
  </w:style>
  <w:style w:type="character" w:styleId="CommentTextChar29" w:customStyle="1">
    <w:name w:val="Comment Text Char29"/>
    <w:basedOn w:val="DefaultParagraphFont"/>
    <w:uiPriority w:val="99"/>
    <w:rsid w:val="00E616B8"/>
    <w:rPr>
      <w:rFonts w:ascii="Calibri" w:cs="Times New Roman" w:eastAsia="Times New Roman" w:hAnsi="Calibri"/>
      <w:sz w:val="20"/>
      <w:szCs w:val="20"/>
      <w:lang w:eastAsia="en-GB"/>
    </w:rPr>
  </w:style>
  <w:style w:type="character" w:styleId="CommentSubjectChar29" w:customStyle="1">
    <w:name w:val="Comment Subject Char29"/>
    <w:basedOn w:val="CommentTextChar29"/>
    <w:uiPriority w:val="99"/>
    <w:semiHidden w:val="1"/>
    <w:rsid w:val="00E616B8"/>
    <w:rPr>
      <w:rFonts w:ascii="Calibri" w:cs="Times New Roman" w:eastAsia="Times New Roman" w:hAnsi="Calibri"/>
      <w:b w:val="1"/>
      <w:bCs w:val="1"/>
      <w:sz w:val="20"/>
      <w:szCs w:val="20"/>
      <w:lang w:eastAsia="en-GB"/>
    </w:rPr>
  </w:style>
  <w:style w:type="character" w:styleId="css-yjzstk29" w:customStyle="1">
    <w:name w:val="css-yjzstk29"/>
    <w:basedOn w:val="DefaultParagraphFont"/>
    <w:rsid w:val="002B7972"/>
  </w:style>
  <w:style w:type="character" w:styleId="css-jf527w29" w:customStyle="1">
    <w:name w:val="css-jf527w29"/>
    <w:basedOn w:val="DefaultParagraphFont"/>
    <w:rsid w:val="002B7972"/>
  </w:style>
  <w:style w:type="character" w:styleId="css-xz0meq29" w:customStyle="1">
    <w:name w:val="css-xz0meq29"/>
    <w:basedOn w:val="DefaultParagraphFont"/>
    <w:rsid w:val="002B7972"/>
  </w:style>
  <w:style w:type="table" w:styleId="534" w:customStyle="1">
    <w:name w:val="534"/>
    <w:basedOn w:val="TableNormal"/>
    <w:tblPr>
      <w:tblStyleRowBandSize w:val="1"/>
      <w:tblStyleColBandSize w:val="1"/>
      <w:tblCellMar>
        <w:left w:w="115.0" w:type="dxa"/>
        <w:right w:w="115.0" w:type="dxa"/>
      </w:tblCellMar>
    </w:tblPr>
  </w:style>
  <w:style w:type="table" w:styleId="533" w:customStyle="1">
    <w:name w:val="533"/>
    <w:basedOn w:val="TableNormal"/>
    <w:tblPr>
      <w:tblStyleRowBandSize w:val="1"/>
      <w:tblStyleColBandSize w:val="1"/>
      <w:tblCellMar>
        <w:left w:w="115.0" w:type="dxa"/>
        <w:right w:w="115.0" w:type="dxa"/>
      </w:tblCellMar>
    </w:tblPr>
  </w:style>
  <w:style w:type="table" w:styleId="532" w:customStyle="1">
    <w:name w:val="532"/>
    <w:basedOn w:val="TableNormal"/>
    <w:tblPr>
      <w:tblStyleRowBandSize w:val="1"/>
      <w:tblStyleColBandSize w:val="1"/>
      <w:tblCellMar>
        <w:left w:w="115.0" w:type="dxa"/>
        <w:right w:w="115.0" w:type="dxa"/>
      </w:tblCellMar>
    </w:tblPr>
  </w:style>
  <w:style w:type="table" w:styleId="531" w:customStyle="1">
    <w:name w:val="531"/>
    <w:basedOn w:val="TableNormal"/>
    <w:tblPr>
      <w:tblStyleRowBandSize w:val="1"/>
      <w:tblStyleColBandSize w:val="1"/>
      <w:tblCellMar>
        <w:left w:w="115.0" w:type="dxa"/>
        <w:right w:w="115.0" w:type="dxa"/>
      </w:tblCellMar>
    </w:tblPr>
  </w:style>
  <w:style w:type="table" w:styleId="530" w:customStyle="1">
    <w:name w:val="530"/>
    <w:basedOn w:val="TableNormal"/>
    <w:tblPr>
      <w:tblStyleRowBandSize w:val="1"/>
      <w:tblStyleColBandSize w:val="1"/>
      <w:tblCellMar>
        <w:left w:w="115.0" w:type="dxa"/>
        <w:right w:w="115.0" w:type="dxa"/>
      </w:tblCellMar>
    </w:tblPr>
  </w:style>
  <w:style w:type="paragraph" w:styleId="MediumGrid1-Accent2128" w:customStyle="1">
    <w:name w:val="Medium Grid 1 - Accent 2128"/>
    <w:basedOn w:val="Normal"/>
    <w:uiPriority w:val="34"/>
    <w:qFormat w:val="1"/>
    <w:rsid w:val="00B67B73"/>
    <w:pPr>
      <w:ind w:left="720"/>
      <w:contextualSpacing w:val="1"/>
    </w:pPr>
  </w:style>
  <w:style w:type="paragraph" w:styleId="Default28" w:customStyle="1">
    <w:name w:val="Default28"/>
    <w:rsid w:val="00B67B73"/>
    <w:pPr>
      <w:autoSpaceDE w:val="0"/>
      <w:autoSpaceDN w:val="0"/>
      <w:adjustRightInd w:val="0"/>
      <w:spacing w:after="0" w:line="240" w:lineRule="auto"/>
    </w:pPr>
    <w:rPr>
      <w:color w:val="000000"/>
      <w:sz w:val="24"/>
      <w:szCs w:val="24"/>
    </w:rPr>
  </w:style>
  <w:style w:type="character" w:styleId="HeaderChar28" w:customStyle="1">
    <w:name w:val="Header Char28"/>
    <w:basedOn w:val="DefaultParagraphFont"/>
    <w:uiPriority w:val="99"/>
    <w:rsid w:val="00A43DAB"/>
    <w:rPr>
      <w:rFonts w:ascii="Calibri" w:cs="Times New Roman" w:eastAsia="Times New Roman" w:hAnsi="Calibri"/>
      <w:lang w:eastAsia="en-GB"/>
    </w:rPr>
  </w:style>
  <w:style w:type="character" w:styleId="FooterChar28" w:customStyle="1">
    <w:name w:val="Footer Char28"/>
    <w:basedOn w:val="DefaultParagraphFont"/>
    <w:uiPriority w:val="99"/>
    <w:rsid w:val="00A43DAB"/>
    <w:rPr>
      <w:rFonts w:ascii="Calibri" w:cs="Times New Roman" w:eastAsia="Times New Roman" w:hAnsi="Calibri"/>
      <w:lang w:eastAsia="en-GB"/>
    </w:rPr>
  </w:style>
  <w:style w:type="character" w:styleId="CommentTextChar28" w:customStyle="1">
    <w:name w:val="Comment Text Char28"/>
    <w:basedOn w:val="DefaultParagraphFont"/>
    <w:uiPriority w:val="99"/>
    <w:rsid w:val="00E616B8"/>
    <w:rPr>
      <w:rFonts w:ascii="Calibri" w:cs="Times New Roman" w:eastAsia="Times New Roman" w:hAnsi="Calibri"/>
      <w:sz w:val="20"/>
      <w:szCs w:val="20"/>
      <w:lang w:eastAsia="en-GB"/>
    </w:rPr>
  </w:style>
  <w:style w:type="character" w:styleId="CommentSubjectChar28" w:customStyle="1">
    <w:name w:val="Comment Subject Char28"/>
    <w:basedOn w:val="CommentTextChar28"/>
    <w:uiPriority w:val="99"/>
    <w:semiHidden w:val="1"/>
    <w:rsid w:val="00E616B8"/>
    <w:rPr>
      <w:rFonts w:ascii="Calibri" w:cs="Times New Roman" w:eastAsia="Times New Roman" w:hAnsi="Calibri"/>
      <w:b w:val="1"/>
      <w:bCs w:val="1"/>
      <w:sz w:val="20"/>
      <w:szCs w:val="20"/>
      <w:lang w:eastAsia="en-GB"/>
    </w:rPr>
  </w:style>
  <w:style w:type="character" w:styleId="css-yjzstk28" w:customStyle="1">
    <w:name w:val="css-yjzstk28"/>
    <w:basedOn w:val="DefaultParagraphFont"/>
    <w:rsid w:val="002B7972"/>
  </w:style>
  <w:style w:type="character" w:styleId="css-jf527w28" w:customStyle="1">
    <w:name w:val="css-jf527w28"/>
    <w:basedOn w:val="DefaultParagraphFont"/>
    <w:rsid w:val="002B7972"/>
  </w:style>
  <w:style w:type="character" w:styleId="css-xz0meq28" w:customStyle="1">
    <w:name w:val="css-xz0meq28"/>
    <w:basedOn w:val="DefaultParagraphFont"/>
    <w:rsid w:val="002B7972"/>
  </w:style>
  <w:style w:type="table" w:styleId="529" w:customStyle="1">
    <w:name w:val="529"/>
    <w:basedOn w:val="TableNormal"/>
    <w:tblPr>
      <w:tblStyleRowBandSize w:val="1"/>
      <w:tblStyleColBandSize w:val="1"/>
      <w:tblCellMar>
        <w:left w:w="115.0" w:type="dxa"/>
        <w:right w:w="115.0" w:type="dxa"/>
      </w:tblCellMar>
    </w:tblPr>
  </w:style>
  <w:style w:type="table" w:styleId="528" w:customStyle="1">
    <w:name w:val="528"/>
    <w:basedOn w:val="TableNormal"/>
    <w:tblPr>
      <w:tblStyleRowBandSize w:val="1"/>
      <w:tblStyleColBandSize w:val="1"/>
      <w:tblCellMar>
        <w:left w:w="115.0" w:type="dxa"/>
        <w:right w:w="115.0" w:type="dxa"/>
      </w:tblCellMar>
    </w:tblPr>
  </w:style>
  <w:style w:type="table" w:styleId="527" w:customStyle="1">
    <w:name w:val="527"/>
    <w:basedOn w:val="TableNormal"/>
    <w:tblPr>
      <w:tblStyleRowBandSize w:val="1"/>
      <w:tblStyleColBandSize w:val="1"/>
      <w:tblCellMar>
        <w:left w:w="115.0" w:type="dxa"/>
        <w:right w:w="115.0" w:type="dxa"/>
      </w:tblCellMar>
    </w:tblPr>
  </w:style>
  <w:style w:type="table" w:styleId="526" w:customStyle="1">
    <w:name w:val="526"/>
    <w:basedOn w:val="TableNormal"/>
    <w:tblPr>
      <w:tblStyleRowBandSize w:val="1"/>
      <w:tblStyleColBandSize w:val="1"/>
      <w:tblCellMar>
        <w:left w:w="115.0" w:type="dxa"/>
        <w:right w:w="115.0" w:type="dxa"/>
      </w:tblCellMar>
    </w:tblPr>
  </w:style>
  <w:style w:type="table" w:styleId="525" w:customStyle="1">
    <w:name w:val="525"/>
    <w:basedOn w:val="TableNormal"/>
    <w:tblPr>
      <w:tblStyleRowBandSize w:val="1"/>
      <w:tblStyleColBandSize w:val="1"/>
      <w:tblCellMar>
        <w:left w:w="115.0" w:type="dxa"/>
        <w:right w:w="115.0" w:type="dxa"/>
      </w:tblCellMar>
    </w:tblPr>
  </w:style>
  <w:style w:type="table" w:styleId="524" w:customStyle="1">
    <w:name w:val="524"/>
    <w:basedOn w:val="TableNormal"/>
    <w:tblPr>
      <w:tblStyleRowBandSize w:val="1"/>
      <w:tblStyleColBandSize w:val="1"/>
      <w:tblCellMar>
        <w:left w:w="115.0" w:type="dxa"/>
        <w:right w:w="115.0" w:type="dxa"/>
      </w:tblCellMar>
    </w:tblPr>
  </w:style>
  <w:style w:type="paragraph" w:styleId="MediumGrid1-Accent2127" w:customStyle="1">
    <w:name w:val="Medium Grid 1 - Accent 2127"/>
    <w:basedOn w:val="Normal"/>
    <w:uiPriority w:val="34"/>
    <w:qFormat w:val="1"/>
    <w:rsid w:val="00B67B73"/>
    <w:pPr>
      <w:ind w:left="720"/>
      <w:contextualSpacing w:val="1"/>
    </w:pPr>
  </w:style>
  <w:style w:type="paragraph" w:styleId="Default27" w:customStyle="1">
    <w:name w:val="Default27"/>
    <w:rsid w:val="00B67B73"/>
    <w:pPr>
      <w:autoSpaceDE w:val="0"/>
      <w:autoSpaceDN w:val="0"/>
      <w:adjustRightInd w:val="0"/>
      <w:spacing w:after="0" w:line="240" w:lineRule="auto"/>
    </w:pPr>
    <w:rPr>
      <w:color w:val="000000"/>
      <w:sz w:val="24"/>
      <w:szCs w:val="24"/>
    </w:rPr>
  </w:style>
  <w:style w:type="character" w:styleId="HeaderChar27" w:customStyle="1">
    <w:name w:val="Header Char27"/>
    <w:basedOn w:val="DefaultParagraphFont"/>
    <w:uiPriority w:val="99"/>
    <w:rsid w:val="00A43DAB"/>
    <w:rPr>
      <w:rFonts w:ascii="Calibri" w:cs="Times New Roman" w:eastAsia="Times New Roman" w:hAnsi="Calibri"/>
      <w:lang w:eastAsia="en-GB"/>
    </w:rPr>
  </w:style>
  <w:style w:type="character" w:styleId="FooterChar27" w:customStyle="1">
    <w:name w:val="Footer Char27"/>
    <w:basedOn w:val="DefaultParagraphFont"/>
    <w:uiPriority w:val="99"/>
    <w:rsid w:val="00A43DAB"/>
    <w:rPr>
      <w:rFonts w:ascii="Calibri" w:cs="Times New Roman" w:eastAsia="Times New Roman" w:hAnsi="Calibri"/>
      <w:lang w:eastAsia="en-GB"/>
    </w:rPr>
  </w:style>
  <w:style w:type="character" w:styleId="CommentTextChar27" w:customStyle="1">
    <w:name w:val="Comment Text Char27"/>
    <w:basedOn w:val="DefaultParagraphFont"/>
    <w:uiPriority w:val="99"/>
    <w:rsid w:val="00E616B8"/>
    <w:rPr>
      <w:rFonts w:ascii="Calibri" w:cs="Times New Roman" w:eastAsia="Times New Roman" w:hAnsi="Calibri"/>
      <w:sz w:val="20"/>
      <w:szCs w:val="20"/>
      <w:lang w:eastAsia="en-GB"/>
    </w:rPr>
  </w:style>
  <w:style w:type="character" w:styleId="CommentSubjectChar27" w:customStyle="1">
    <w:name w:val="Comment Subject Char27"/>
    <w:basedOn w:val="CommentTextChar27"/>
    <w:uiPriority w:val="99"/>
    <w:semiHidden w:val="1"/>
    <w:rsid w:val="00E616B8"/>
    <w:rPr>
      <w:rFonts w:ascii="Calibri" w:cs="Times New Roman" w:eastAsia="Times New Roman" w:hAnsi="Calibri"/>
      <w:b w:val="1"/>
      <w:bCs w:val="1"/>
      <w:sz w:val="20"/>
      <w:szCs w:val="20"/>
      <w:lang w:eastAsia="en-GB"/>
    </w:rPr>
  </w:style>
  <w:style w:type="character" w:styleId="css-yjzstk27" w:customStyle="1">
    <w:name w:val="css-yjzstk27"/>
    <w:basedOn w:val="DefaultParagraphFont"/>
    <w:rsid w:val="002B7972"/>
  </w:style>
  <w:style w:type="character" w:styleId="css-jf527w27" w:customStyle="1">
    <w:name w:val="css-jf527w27"/>
    <w:basedOn w:val="DefaultParagraphFont"/>
    <w:rsid w:val="002B7972"/>
  </w:style>
  <w:style w:type="character" w:styleId="css-xz0meq27" w:customStyle="1">
    <w:name w:val="css-xz0meq27"/>
    <w:basedOn w:val="DefaultParagraphFont"/>
    <w:rsid w:val="002B7972"/>
  </w:style>
  <w:style w:type="table" w:styleId="523" w:customStyle="1">
    <w:name w:val="523"/>
    <w:basedOn w:val="TableNormal"/>
    <w:tblPr>
      <w:tblStyleRowBandSize w:val="1"/>
      <w:tblStyleColBandSize w:val="1"/>
      <w:tblCellMar>
        <w:left w:w="115.0" w:type="dxa"/>
        <w:right w:w="115.0" w:type="dxa"/>
      </w:tblCellMar>
    </w:tblPr>
  </w:style>
  <w:style w:type="table" w:styleId="522" w:customStyle="1">
    <w:name w:val="522"/>
    <w:basedOn w:val="TableNormal"/>
    <w:tblPr>
      <w:tblStyleRowBandSize w:val="1"/>
      <w:tblStyleColBandSize w:val="1"/>
      <w:tblCellMar>
        <w:left w:w="115.0" w:type="dxa"/>
        <w:right w:w="115.0" w:type="dxa"/>
      </w:tblCellMar>
    </w:tblPr>
  </w:style>
  <w:style w:type="table" w:styleId="521" w:customStyle="1">
    <w:name w:val="521"/>
    <w:basedOn w:val="TableNormal"/>
    <w:tblPr>
      <w:tblStyleRowBandSize w:val="1"/>
      <w:tblStyleColBandSize w:val="1"/>
      <w:tblCellMar>
        <w:left w:w="115.0" w:type="dxa"/>
        <w:right w:w="115.0" w:type="dxa"/>
      </w:tblCellMar>
    </w:tblPr>
  </w:style>
  <w:style w:type="table" w:styleId="520" w:customStyle="1">
    <w:name w:val="520"/>
    <w:basedOn w:val="TableNormal"/>
    <w:tblPr>
      <w:tblStyleRowBandSize w:val="1"/>
      <w:tblStyleColBandSize w:val="1"/>
      <w:tblCellMar>
        <w:left w:w="115.0" w:type="dxa"/>
        <w:right w:w="115.0" w:type="dxa"/>
      </w:tblCellMar>
    </w:tblPr>
  </w:style>
  <w:style w:type="table" w:styleId="519" w:customStyle="1">
    <w:name w:val="519"/>
    <w:basedOn w:val="TableNormal"/>
    <w:tblPr>
      <w:tblStyleRowBandSize w:val="1"/>
      <w:tblStyleColBandSize w:val="1"/>
      <w:tblCellMar>
        <w:left w:w="115.0" w:type="dxa"/>
        <w:right w:w="115.0" w:type="dxa"/>
      </w:tblCellMar>
    </w:tblPr>
  </w:style>
  <w:style w:type="table" w:styleId="518" w:customStyle="1">
    <w:name w:val="518"/>
    <w:basedOn w:val="TableNormal"/>
    <w:tblPr>
      <w:tblStyleRowBandSize w:val="1"/>
      <w:tblStyleColBandSize w:val="1"/>
      <w:tblCellMar>
        <w:left w:w="115.0" w:type="dxa"/>
        <w:right w:w="115.0" w:type="dxa"/>
      </w:tblCellMar>
    </w:tblPr>
  </w:style>
  <w:style w:type="table" w:styleId="517" w:customStyle="1">
    <w:name w:val="517"/>
    <w:basedOn w:val="TableNormal"/>
    <w:tblPr>
      <w:tblStyleRowBandSize w:val="1"/>
      <w:tblStyleColBandSize w:val="1"/>
      <w:tblCellMar>
        <w:left w:w="115.0" w:type="dxa"/>
        <w:right w:w="115.0" w:type="dxa"/>
      </w:tblCellMar>
    </w:tblPr>
  </w:style>
  <w:style w:type="paragraph" w:styleId="MediumGrid1-Accent2126" w:customStyle="1">
    <w:name w:val="Medium Grid 1 - Accent 2126"/>
    <w:basedOn w:val="Normal"/>
    <w:uiPriority w:val="34"/>
    <w:qFormat w:val="1"/>
    <w:rsid w:val="00B67B73"/>
    <w:pPr>
      <w:ind w:left="720"/>
      <w:contextualSpacing w:val="1"/>
    </w:pPr>
  </w:style>
  <w:style w:type="paragraph" w:styleId="Default26" w:customStyle="1">
    <w:name w:val="Default26"/>
    <w:rsid w:val="00B67B73"/>
    <w:pPr>
      <w:autoSpaceDE w:val="0"/>
      <w:autoSpaceDN w:val="0"/>
      <w:adjustRightInd w:val="0"/>
      <w:spacing w:after="0" w:line="240" w:lineRule="auto"/>
    </w:pPr>
    <w:rPr>
      <w:color w:val="000000"/>
      <w:sz w:val="24"/>
      <w:szCs w:val="24"/>
    </w:rPr>
  </w:style>
  <w:style w:type="character" w:styleId="HeaderChar26" w:customStyle="1">
    <w:name w:val="Header Char26"/>
    <w:basedOn w:val="DefaultParagraphFont"/>
    <w:uiPriority w:val="99"/>
    <w:rsid w:val="00A43DAB"/>
    <w:rPr>
      <w:rFonts w:ascii="Calibri" w:cs="Times New Roman" w:eastAsia="Times New Roman" w:hAnsi="Calibri"/>
      <w:lang w:eastAsia="en-GB"/>
    </w:rPr>
  </w:style>
  <w:style w:type="character" w:styleId="FooterChar26" w:customStyle="1">
    <w:name w:val="Footer Char26"/>
    <w:basedOn w:val="DefaultParagraphFont"/>
    <w:uiPriority w:val="99"/>
    <w:rsid w:val="00A43DAB"/>
    <w:rPr>
      <w:rFonts w:ascii="Calibri" w:cs="Times New Roman" w:eastAsia="Times New Roman" w:hAnsi="Calibri"/>
      <w:lang w:eastAsia="en-GB"/>
    </w:rPr>
  </w:style>
  <w:style w:type="character" w:styleId="CommentTextChar26" w:customStyle="1">
    <w:name w:val="Comment Text Char26"/>
    <w:basedOn w:val="DefaultParagraphFont"/>
    <w:uiPriority w:val="99"/>
    <w:rsid w:val="00E616B8"/>
    <w:rPr>
      <w:rFonts w:ascii="Calibri" w:cs="Times New Roman" w:eastAsia="Times New Roman" w:hAnsi="Calibri"/>
      <w:sz w:val="20"/>
      <w:szCs w:val="20"/>
      <w:lang w:eastAsia="en-GB"/>
    </w:rPr>
  </w:style>
  <w:style w:type="character" w:styleId="CommentSubjectChar26" w:customStyle="1">
    <w:name w:val="Comment Subject Char26"/>
    <w:basedOn w:val="CommentTextChar26"/>
    <w:uiPriority w:val="99"/>
    <w:semiHidden w:val="1"/>
    <w:rsid w:val="00E616B8"/>
    <w:rPr>
      <w:rFonts w:ascii="Calibri" w:cs="Times New Roman" w:eastAsia="Times New Roman" w:hAnsi="Calibri"/>
      <w:b w:val="1"/>
      <w:bCs w:val="1"/>
      <w:sz w:val="20"/>
      <w:szCs w:val="20"/>
      <w:lang w:eastAsia="en-GB"/>
    </w:rPr>
  </w:style>
  <w:style w:type="character" w:styleId="css-yjzstk26" w:customStyle="1">
    <w:name w:val="css-yjzstk26"/>
    <w:basedOn w:val="DefaultParagraphFont"/>
    <w:rsid w:val="002B7972"/>
  </w:style>
  <w:style w:type="character" w:styleId="css-jf527w26" w:customStyle="1">
    <w:name w:val="css-jf527w26"/>
    <w:basedOn w:val="DefaultParagraphFont"/>
    <w:rsid w:val="002B7972"/>
  </w:style>
  <w:style w:type="character" w:styleId="css-xz0meq26" w:customStyle="1">
    <w:name w:val="css-xz0meq26"/>
    <w:basedOn w:val="DefaultParagraphFont"/>
    <w:rsid w:val="002B7972"/>
  </w:style>
  <w:style w:type="table" w:styleId="516" w:customStyle="1">
    <w:name w:val="516"/>
    <w:basedOn w:val="TableNormal"/>
    <w:tblPr>
      <w:tblStyleRowBandSize w:val="1"/>
      <w:tblStyleColBandSize w:val="1"/>
      <w:tblCellMar>
        <w:left w:w="115.0" w:type="dxa"/>
        <w:right w:w="115.0" w:type="dxa"/>
      </w:tblCellMar>
    </w:tblPr>
  </w:style>
  <w:style w:type="table" w:styleId="515" w:customStyle="1">
    <w:name w:val="515"/>
    <w:basedOn w:val="TableNormal"/>
    <w:tblPr>
      <w:tblStyleRowBandSize w:val="1"/>
      <w:tblStyleColBandSize w:val="1"/>
      <w:tblCellMar>
        <w:left w:w="115.0" w:type="dxa"/>
        <w:right w:w="115.0" w:type="dxa"/>
      </w:tblCellMar>
    </w:tblPr>
  </w:style>
  <w:style w:type="table" w:styleId="514" w:customStyle="1">
    <w:name w:val="514"/>
    <w:basedOn w:val="TableNormal"/>
    <w:tblPr>
      <w:tblStyleRowBandSize w:val="1"/>
      <w:tblStyleColBandSize w:val="1"/>
      <w:tblCellMar>
        <w:left w:w="115.0" w:type="dxa"/>
        <w:right w:w="115.0" w:type="dxa"/>
      </w:tblCellMar>
    </w:tblPr>
  </w:style>
  <w:style w:type="table" w:styleId="513" w:customStyle="1">
    <w:name w:val="513"/>
    <w:basedOn w:val="TableNormal"/>
    <w:tblPr>
      <w:tblStyleRowBandSize w:val="1"/>
      <w:tblStyleColBandSize w:val="1"/>
      <w:tblCellMar>
        <w:left w:w="115.0" w:type="dxa"/>
        <w:right w:w="115.0" w:type="dxa"/>
      </w:tblCellMar>
    </w:tblPr>
  </w:style>
  <w:style w:type="table" w:styleId="512" w:customStyle="1">
    <w:name w:val="512"/>
    <w:basedOn w:val="TableNormal"/>
    <w:tblPr>
      <w:tblStyleRowBandSize w:val="1"/>
      <w:tblStyleColBandSize w:val="1"/>
      <w:tblCellMar>
        <w:left w:w="115.0" w:type="dxa"/>
        <w:right w:w="115.0" w:type="dxa"/>
      </w:tblCellMar>
    </w:tblPr>
  </w:style>
  <w:style w:type="table" w:styleId="511" w:customStyle="1">
    <w:name w:val="511"/>
    <w:basedOn w:val="TableNormal"/>
    <w:tblPr>
      <w:tblStyleRowBandSize w:val="1"/>
      <w:tblStyleColBandSize w:val="1"/>
      <w:tblCellMar>
        <w:left w:w="115.0" w:type="dxa"/>
        <w:right w:w="115.0" w:type="dxa"/>
      </w:tblCellMar>
    </w:tblPr>
  </w:style>
  <w:style w:type="table" w:styleId="510" w:customStyle="1">
    <w:name w:val="510"/>
    <w:basedOn w:val="TableNormal"/>
    <w:tblPr>
      <w:tblStyleRowBandSize w:val="1"/>
      <w:tblStyleColBandSize w:val="1"/>
      <w:tblCellMar>
        <w:left w:w="115.0" w:type="dxa"/>
        <w:right w:w="115.0" w:type="dxa"/>
      </w:tblCellMar>
    </w:tblPr>
  </w:style>
  <w:style w:type="table" w:styleId="509" w:customStyle="1">
    <w:name w:val="509"/>
    <w:basedOn w:val="TableNormal"/>
    <w:tblPr>
      <w:tblStyleRowBandSize w:val="1"/>
      <w:tblStyleColBandSize w:val="1"/>
      <w:tblCellMar>
        <w:left w:w="115.0" w:type="dxa"/>
        <w:right w:w="115.0" w:type="dxa"/>
      </w:tblCellMar>
    </w:tblPr>
  </w:style>
  <w:style w:type="paragraph" w:styleId="MediumGrid1-Accent2125" w:customStyle="1">
    <w:name w:val="Medium Grid 1 - Accent 2125"/>
    <w:basedOn w:val="Normal"/>
    <w:uiPriority w:val="34"/>
    <w:qFormat w:val="1"/>
    <w:rsid w:val="00B67B73"/>
    <w:pPr>
      <w:ind w:left="720"/>
      <w:contextualSpacing w:val="1"/>
    </w:pPr>
  </w:style>
  <w:style w:type="paragraph" w:styleId="Default25" w:customStyle="1">
    <w:name w:val="Default25"/>
    <w:rsid w:val="00B67B73"/>
    <w:pPr>
      <w:autoSpaceDE w:val="0"/>
      <w:autoSpaceDN w:val="0"/>
      <w:adjustRightInd w:val="0"/>
      <w:spacing w:after="0" w:line="240" w:lineRule="auto"/>
    </w:pPr>
    <w:rPr>
      <w:color w:val="000000"/>
      <w:sz w:val="24"/>
      <w:szCs w:val="24"/>
    </w:rPr>
  </w:style>
  <w:style w:type="character" w:styleId="HeaderChar25" w:customStyle="1">
    <w:name w:val="Header Char25"/>
    <w:basedOn w:val="DefaultParagraphFont"/>
    <w:uiPriority w:val="99"/>
    <w:rsid w:val="00A43DAB"/>
    <w:rPr>
      <w:rFonts w:ascii="Calibri" w:cs="Times New Roman" w:eastAsia="Times New Roman" w:hAnsi="Calibri"/>
      <w:lang w:eastAsia="en-GB"/>
    </w:rPr>
  </w:style>
  <w:style w:type="character" w:styleId="FooterChar25" w:customStyle="1">
    <w:name w:val="Footer Char25"/>
    <w:basedOn w:val="DefaultParagraphFont"/>
    <w:uiPriority w:val="99"/>
    <w:rsid w:val="00A43DAB"/>
    <w:rPr>
      <w:rFonts w:ascii="Calibri" w:cs="Times New Roman" w:eastAsia="Times New Roman" w:hAnsi="Calibri"/>
      <w:lang w:eastAsia="en-GB"/>
    </w:rPr>
  </w:style>
  <w:style w:type="character" w:styleId="CommentTextChar25" w:customStyle="1">
    <w:name w:val="Comment Text Char25"/>
    <w:basedOn w:val="DefaultParagraphFont"/>
    <w:uiPriority w:val="99"/>
    <w:rsid w:val="00E616B8"/>
    <w:rPr>
      <w:rFonts w:ascii="Calibri" w:cs="Times New Roman" w:eastAsia="Times New Roman" w:hAnsi="Calibri"/>
      <w:sz w:val="20"/>
      <w:szCs w:val="20"/>
      <w:lang w:eastAsia="en-GB"/>
    </w:rPr>
  </w:style>
  <w:style w:type="character" w:styleId="CommentSubjectChar25" w:customStyle="1">
    <w:name w:val="Comment Subject Char25"/>
    <w:basedOn w:val="CommentTextChar25"/>
    <w:uiPriority w:val="99"/>
    <w:semiHidden w:val="1"/>
    <w:rsid w:val="00E616B8"/>
    <w:rPr>
      <w:rFonts w:ascii="Calibri" w:cs="Times New Roman" w:eastAsia="Times New Roman" w:hAnsi="Calibri"/>
      <w:b w:val="1"/>
      <w:bCs w:val="1"/>
      <w:sz w:val="20"/>
      <w:szCs w:val="20"/>
      <w:lang w:eastAsia="en-GB"/>
    </w:rPr>
  </w:style>
  <w:style w:type="character" w:styleId="css-yjzstk25" w:customStyle="1">
    <w:name w:val="css-yjzstk25"/>
    <w:basedOn w:val="DefaultParagraphFont"/>
    <w:rsid w:val="002B7972"/>
  </w:style>
  <w:style w:type="character" w:styleId="css-jf527w25" w:customStyle="1">
    <w:name w:val="css-jf527w25"/>
    <w:basedOn w:val="DefaultParagraphFont"/>
    <w:rsid w:val="002B7972"/>
  </w:style>
  <w:style w:type="character" w:styleId="css-xz0meq25" w:customStyle="1">
    <w:name w:val="css-xz0meq25"/>
    <w:basedOn w:val="DefaultParagraphFont"/>
    <w:rsid w:val="002B7972"/>
  </w:style>
  <w:style w:type="table" w:styleId="508" w:customStyle="1">
    <w:name w:val="508"/>
    <w:basedOn w:val="TableNormal"/>
    <w:tblPr>
      <w:tblStyleRowBandSize w:val="1"/>
      <w:tblStyleColBandSize w:val="1"/>
      <w:tblCellMar>
        <w:left w:w="115.0" w:type="dxa"/>
        <w:right w:w="115.0" w:type="dxa"/>
      </w:tblCellMar>
    </w:tblPr>
  </w:style>
  <w:style w:type="table" w:styleId="507" w:customStyle="1">
    <w:name w:val="507"/>
    <w:basedOn w:val="TableNormal"/>
    <w:tblPr>
      <w:tblStyleRowBandSize w:val="1"/>
      <w:tblStyleColBandSize w:val="1"/>
      <w:tblCellMar>
        <w:left w:w="115.0" w:type="dxa"/>
        <w:right w:w="115.0" w:type="dxa"/>
      </w:tblCellMar>
    </w:tblPr>
  </w:style>
  <w:style w:type="table" w:styleId="506" w:customStyle="1">
    <w:name w:val="506"/>
    <w:basedOn w:val="TableNormal"/>
    <w:tblPr>
      <w:tblStyleRowBandSize w:val="1"/>
      <w:tblStyleColBandSize w:val="1"/>
      <w:tblCellMar>
        <w:left w:w="115.0" w:type="dxa"/>
        <w:right w:w="115.0" w:type="dxa"/>
      </w:tblCellMar>
    </w:tblPr>
  </w:style>
  <w:style w:type="table" w:styleId="505" w:customStyle="1">
    <w:name w:val="505"/>
    <w:basedOn w:val="TableNormal"/>
    <w:tblPr>
      <w:tblStyleRowBandSize w:val="1"/>
      <w:tblStyleColBandSize w:val="1"/>
      <w:tblCellMar>
        <w:left w:w="115.0" w:type="dxa"/>
        <w:right w:w="115.0" w:type="dxa"/>
      </w:tblCellMar>
    </w:tblPr>
  </w:style>
  <w:style w:type="table" w:styleId="504" w:customStyle="1">
    <w:name w:val="504"/>
    <w:basedOn w:val="TableNormal"/>
    <w:tblPr>
      <w:tblStyleRowBandSize w:val="1"/>
      <w:tblStyleColBandSize w:val="1"/>
      <w:tblCellMar>
        <w:left w:w="115.0" w:type="dxa"/>
        <w:right w:w="115.0" w:type="dxa"/>
      </w:tblCellMar>
    </w:tblPr>
  </w:style>
  <w:style w:type="table" w:styleId="503" w:customStyle="1">
    <w:name w:val="503"/>
    <w:basedOn w:val="TableNormal"/>
    <w:tblPr>
      <w:tblStyleRowBandSize w:val="1"/>
      <w:tblStyleColBandSize w:val="1"/>
      <w:tblCellMar>
        <w:left w:w="115.0" w:type="dxa"/>
        <w:right w:w="115.0" w:type="dxa"/>
      </w:tblCellMar>
    </w:tblPr>
  </w:style>
  <w:style w:type="table" w:styleId="502" w:customStyle="1">
    <w:name w:val="502"/>
    <w:basedOn w:val="TableNormal"/>
    <w:tblPr>
      <w:tblStyleRowBandSize w:val="1"/>
      <w:tblStyleColBandSize w:val="1"/>
      <w:tblCellMar>
        <w:left w:w="115.0" w:type="dxa"/>
        <w:right w:w="115.0" w:type="dxa"/>
      </w:tblCellMar>
    </w:tblPr>
  </w:style>
  <w:style w:type="table" w:styleId="501" w:customStyle="1">
    <w:name w:val="501"/>
    <w:basedOn w:val="TableNormal"/>
    <w:tblPr>
      <w:tblStyleRowBandSize w:val="1"/>
      <w:tblStyleColBandSize w:val="1"/>
      <w:tblCellMar>
        <w:left w:w="115.0" w:type="dxa"/>
        <w:right w:w="115.0" w:type="dxa"/>
      </w:tblCellMar>
    </w:tblPr>
  </w:style>
  <w:style w:type="paragraph" w:styleId="Revision">
    <w:name w:val="Revision"/>
    <w:hidden w:val="1"/>
    <w:uiPriority w:val="99"/>
    <w:semiHidden w:val="1"/>
    <w:rsid w:val="00993EE5"/>
    <w:pPr>
      <w:spacing w:after="0" w:line="240" w:lineRule="auto"/>
    </w:pPr>
    <w:rPr>
      <w:rFonts w:cs="Times New Roman" w:eastAsia="Times New Roman"/>
      <w:lang w:eastAsia="en-GB"/>
    </w:rPr>
  </w:style>
  <w:style w:type="paragraph" w:styleId="MediumGrid1-Accent2124" w:customStyle="1">
    <w:name w:val="Medium Grid 1 - Accent 2124"/>
    <w:basedOn w:val="Normal"/>
    <w:uiPriority w:val="34"/>
    <w:qFormat w:val="1"/>
    <w:rsid w:val="00B67B73"/>
    <w:pPr>
      <w:ind w:left="720"/>
      <w:contextualSpacing w:val="1"/>
    </w:pPr>
  </w:style>
  <w:style w:type="paragraph" w:styleId="Default24" w:customStyle="1">
    <w:name w:val="Default24"/>
    <w:rsid w:val="00B67B73"/>
    <w:pPr>
      <w:autoSpaceDE w:val="0"/>
      <w:autoSpaceDN w:val="0"/>
      <w:adjustRightInd w:val="0"/>
      <w:spacing w:after="0" w:line="240" w:lineRule="auto"/>
    </w:pPr>
    <w:rPr>
      <w:color w:val="000000"/>
      <w:sz w:val="24"/>
      <w:szCs w:val="24"/>
    </w:rPr>
  </w:style>
  <w:style w:type="character" w:styleId="HeaderChar24" w:customStyle="1">
    <w:name w:val="Header Char24"/>
    <w:basedOn w:val="DefaultParagraphFont"/>
    <w:uiPriority w:val="99"/>
    <w:rsid w:val="00A43DAB"/>
    <w:rPr>
      <w:rFonts w:ascii="Calibri" w:cs="Times New Roman" w:eastAsia="Times New Roman" w:hAnsi="Calibri"/>
      <w:lang w:eastAsia="en-GB"/>
    </w:rPr>
  </w:style>
  <w:style w:type="character" w:styleId="FooterChar24" w:customStyle="1">
    <w:name w:val="Footer Char24"/>
    <w:basedOn w:val="DefaultParagraphFont"/>
    <w:uiPriority w:val="99"/>
    <w:rsid w:val="00A43DAB"/>
    <w:rPr>
      <w:rFonts w:ascii="Calibri" w:cs="Times New Roman" w:eastAsia="Times New Roman" w:hAnsi="Calibri"/>
      <w:lang w:eastAsia="en-GB"/>
    </w:rPr>
  </w:style>
  <w:style w:type="character" w:styleId="CommentTextChar24" w:customStyle="1">
    <w:name w:val="Comment Text Char24"/>
    <w:basedOn w:val="DefaultParagraphFont"/>
    <w:uiPriority w:val="99"/>
    <w:rsid w:val="00E616B8"/>
    <w:rPr>
      <w:rFonts w:ascii="Calibri" w:cs="Times New Roman" w:eastAsia="Times New Roman" w:hAnsi="Calibri"/>
      <w:sz w:val="20"/>
      <w:szCs w:val="20"/>
      <w:lang w:eastAsia="en-GB"/>
    </w:rPr>
  </w:style>
  <w:style w:type="character" w:styleId="CommentSubjectChar24" w:customStyle="1">
    <w:name w:val="Comment Subject Char24"/>
    <w:basedOn w:val="CommentTextChar24"/>
    <w:uiPriority w:val="99"/>
    <w:semiHidden w:val="1"/>
    <w:rsid w:val="00E616B8"/>
    <w:rPr>
      <w:rFonts w:ascii="Calibri" w:cs="Times New Roman" w:eastAsia="Times New Roman" w:hAnsi="Calibri"/>
      <w:b w:val="1"/>
      <w:bCs w:val="1"/>
      <w:sz w:val="20"/>
      <w:szCs w:val="20"/>
      <w:lang w:eastAsia="en-GB"/>
    </w:rPr>
  </w:style>
  <w:style w:type="character" w:styleId="css-yjzstk24" w:customStyle="1">
    <w:name w:val="css-yjzstk24"/>
    <w:basedOn w:val="DefaultParagraphFont"/>
    <w:rsid w:val="002B7972"/>
  </w:style>
  <w:style w:type="character" w:styleId="css-jf527w24" w:customStyle="1">
    <w:name w:val="css-jf527w24"/>
    <w:basedOn w:val="DefaultParagraphFont"/>
    <w:rsid w:val="002B7972"/>
  </w:style>
  <w:style w:type="character" w:styleId="css-xz0meq24" w:customStyle="1">
    <w:name w:val="css-xz0meq24"/>
    <w:basedOn w:val="DefaultParagraphFont"/>
    <w:rsid w:val="002B7972"/>
  </w:style>
  <w:style w:type="table" w:styleId="500" w:customStyle="1">
    <w:name w:val="500"/>
    <w:basedOn w:val="TableNormal"/>
    <w:tblPr>
      <w:tblStyleRowBandSize w:val="1"/>
      <w:tblStyleColBandSize w:val="1"/>
      <w:tblCellMar>
        <w:left w:w="115.0" w:type="dxa"/>
        <w:right w:w="115.0" w:type="dxa"/>
      </w:tblCellMar>
    </w:tblPr>
  </w:style>
  <w:style w:type="table" w:styleId="499" w:customStyle="1">
    <w:name w:val="499"/>
    <w:basedOn w:val="TableNormal"/>
    <w:tblPr>
      <w:tblStyleRowBandSize w:val="1"/>
      <w:tblStyleColBandSize w:val="1"/>
      <w:tblCellMar>
        <w:left w:w="115.0" w:type="dxa"/>
        <w:right w:w="115.0" w:type="dxa"/>
      </w:tblCellMar>
    </w:tblPr>
  </w:style>
  <w:style w:type="table" w:styleId="498" w:customStyle="1">
    <w:name w:val="498"/>
    <w:basedOn w:val="TableNormal"/>
    <w:tblPr>
      <w:tblStyleRowBandSize w:val="1"/>
      <w:tblStyleColBandSize w:val="1"/>
      <w:tblCellMar>
        <w:left w:w="115.0" w:type="dxa"/>
        <w:right w:w="115.0" w:type="dxa"/>
      </w:tblCellMar>
    </w:tblPr>
  </w:style>
  <w:style w:type="table" w:styleId="497" w:customStyle="1">
    <w:name w:val="497"/>
    <w:basedOn w:val="TableNormal"/>
    <w:tblPr>
      <w:tblStyleRowBandSize w:val="1"/>
      <w:tblStyleColBandSize w:val="1"/>
      <w:tblCellMar>
        <w:left w:w="115.0" w:type="dxa"/>
        <w:right w:w="115.0" w:type="dxa"/>
      </w:tblCellMar>
    </w:tblPr>
  </w:style>
  <w:style w:type="table" w:styleId="496" w:customStyle="1">
    <w:name w:val="496"/>
    <w:basedOn w:val="TableNormal"/>
    <w:tblPr>
      <w:tblStyleRowBandSize w:val="1"/>
      <w:tblStyleColBandSize w:val="1"/>
      <w:tblCellMar>
        <w:left w:w="115.0" w:type="dxa"/>
        <w:right w:w="115.0" w:type="dxa"/>
      </w:tblCellMar>
    </w:tblPr>
  </w:style>
  <w:style w:type="table" w:styleId="495" w:customStyle="1">
    <w:name w:val="495"/>
    <w:basedOn w:val="TableNormal"/>
    <w:tblPr>
      <w:tblStyleRowBandSize w:val="1"/>
      <w:tblStyleColBandSize w:val="1"/>
      <w:tblCellMar>
        <w:left w:w="115.0" w:type="dxa"/>
        <w:right w:w="115.0" w:type="dxa"/>
      </w:tblCellMar>
    </w:tblPr>
  </w:style>
  <w:style w:type="table" w:styleId="494" w:customStyle="1">
    <w:name w:val="494"/>
    <w:basedOn w:val="TableNormal"/>
    <w:tblPr>
      <w:tblStyleRowBandSize w:val="1"/>
      <w:tblStyleColBandSize w:val="1"/>
      <w:tblCellMar>
        <w:left w:w="115.0" w:type="dxa"/>
        <w:right w:w="115.0" w:type="dxa"/>
      </w:tblCellMar>
    </w:tblPr>
  </w:style>
  <w:style w:type="table" w:styleId="493" w:customStyle="1">
    <w:name w:val="493"/>
    <w:basedOn w:val="TableNormal"/>
    <w:tblPr>
      <w:tblStyleRowBandSize w:val="1"/>
      <w:tblStyleColBandSize w:val="1"/>
      <w:tblCellMar>
        <w:left w:w="115.0" w:type="dxa"/>
        <w:right w:w="115.0" w:type="dxa"/>
      </w:tblCellMar>
    </w:tblPr>
  </w:style>
  <w:style w:type="table" w:styleId="492" w:customStyle="1">
    <w:name w:val="492"/>
    <w:basedOn w:val="TableNormal"/>
    <w:tblPr>
      <w:tblStyleRowBandSize w:val="1"/>
      <w:tblStyleColBandSize w:val="1"/>
      <w:tblCellMar>
        <w:left w:w="115.0" w:type="dxa"/>
        <w:right w:w="115.0" w:type="dxa"/>
      </w:tblCellMar>
    </w:tblPr>
  </w:style>
  <w:style w:type="paragraph" w:styleId="MediumGrid1-Accent2123" w:customStyle="1">
    <w:name w:val="Medium Grid 1 - Accent 2123"/>
    <w:basedOn w:val="Normal"/>
    <w:uiPriority w:val="34"/>
    <w:qFormat w:val="1"/>
    <w:rsid w:val="00B67B73"/>
    <w:pPr>
      <w:ind w:left="720"/>
      <w:contextualSpacing w:val="1"/>
    </w:pPr>
  </w:style>
  <w:style w:type="paragraph" w:styleId="Default23" w:customStyle="1">
    <w:name w:val="Default23"/>
    <w:rsid w:val="00B67B73"/>
    <w:pPr>
      <w:autoSpaceDE w:val="0"/>
      <w:autoSpaceDN w:val="0"/>
      <w:adjustRightInd w:val="0"/>
      <w:spacing w:after="0" w:line="240" w:lineRule="auto"/>
    </w:pPr>
    <w:rPr>
      <w:color w:val="000000"/>
      <w:sz w:val="24"/>
      <w:szCs w:val="24"/>
    </w:rPr>
  </w:style>
  <w:style w:type="character" w:styleId="HeaderChar23" w:customStyle="1">
    <w:name w:val="Header Char23"/>
    <w:basedOn w:val="DefaultParagraphFont"/>
    <w:uiPriority w:val="99"/>
    <w:rsid w:val="00A43DAB"/>
    <w:rPr>
      <w:rFonts w:ascii="Calibri" w:cs="Times New Roman" w:eastAsia="Times New Roman" w:hAnsi="Calibri"/>
      <w:lang w:eastAsia="en-GB"/>
    </w:rPr>
  </w:style>
  <w:style w:type="character" w:styleId="FooterChar23" w:customStyle="1">
    <w:name w:val="Footer Char23"/>
    <w:basedOn w:val="DefaultParagraphFont"/>
    <w:uiPriority w:val="99"/>
    <w:rsid w:val="00A43DAB"/>
    <w:rPr>
      <w:rFonts w:ascii="Calibri" w:cs="Times New Roman" w:eastAsia="Times New Roman" w:hAnsi="Calibri"/>
      <w:lang w:eastAsia="en-GB"/>
    </w:rPr>
  </w:style>
  <w:style w:type="character" w:styleId="CommentTextChar23" w:customStyle="1">
    <w:name w:val="Comment Text Char23"/>
    <w:basedOn w:val="DefaultParagraphFont"/>
    <w:uiPriority w:val="99"/>
    <w:rsid w:val="00E616B8"/>
    <w:rPr>
      <w:rFonts w:ascii="Calibri" w:cs="Times New Roman" w:eastAsia="Times New Roman" w:hAnsi="Calibri"/>
      <w:sz w:val="20"/>
      <w:szCs w:val="20"/>
      <w:lang w:eastAsia="en-GB"/>
    </w:rPr>
  </w:style>
  <w:style w:type="character" w:styleId="CommentSubjectChar23" w:customStyle="1">
    <w:name w:val="Comment Subject Char23"/>
    <w:basedOn w:val="CommentTextChar23"/>
    <w:uiPriority w:val="99"/>
    <w:semiHidden w:val="1"/>
    <w:rsid w:val="00E616B8"/>
    <w:rPr>
      <w:rFonts w:ascii="Calibri" w:cs="Times New Roman" w:eastAsia="Times New Roman" w:hAnsi="Calibri"/>
      <w:b w:val="1"/>
      <w:bCs w:val="1"/>
      <w:sz w:val="20"/>
      <w:szCs w:val="20"/>
      <w:lang w:eastAsia="en-GB"/>
    </w:rPr>
  </w:style>
  <w:style w:type="character" w:styleId="css-yjzstk23" w:customStyle="1">
    <w:name w:val="css-yjzstk23"/>
    <w:basedOn w:val="DefaultParagraphFont"/>
    <w:rsid w:val="002B7972"/>
  </w:style>
  <w:style w:type="character" w:styleId="css-jf527w23" w:customStyle="1">
    <w:name w:val="css-jf527w23"/>
    <w:basedOn w:val="DefaultParagraphFont"/>
    <w:rsid w:val="002B7972"/>
  </w:style>
  <w:style w:type="character" w:styleId="css-xz0meq23" w:customStyle="1">
    <w:name w:val="css-xz0meq23"/>
    <w:basedOn w:val="DefaultParagraphFont"/>
    <w:rsid w:val="002B7972"/>
  </w:style>
  <w:style w:type="table" w:styleId="491" w:customStyle="1">
    <w:name w:val="491"/>
    <w:basedOn w:val="TableNormal"/>
    <w:tblPr>
      <w:tblStyleRowBandSize w:val="1"/>
      <w:tblStyleColBandSize w:val="1"/>
      <w:tblCellMar>
        <w:left w:w="115.0" w:type="dxa"/>
        <w:right w:w="115.0" w:type="dxa"/>
      </w:tblCellMar>
    </w:tblPr>
  </w:style>
  <w:style w:type="table" w:styleId="490" w:customStyle="1">
    <w:name w:val="490"/>
    <w:basedOn w:val="TableNormal"/>
    <w:tblPr>
      <w:tblStyleRowBandSize w:val="1"/>
      <w:tblStyleColBandSize w:val="1"/>
      <w:tblCellMar>
        <w:left w:w="115.0" w:type="dxa"/>
        <w:right w:w="115.0" w:type="dxa"/>
      </w:tblCellMar>
    </w:tblPr>
  </w:style>
  <w:style w:type="table" w:styleId="489" w:customStyle="1">
    <w:name w:val="489"/>
    <w:basedOn w:val="TableNormal"/>
    <w:tblPr>
      <w:tblStyleRowBandSize w:val="1"/>
      <w:tblStyleColBandSize w:val="1"/>
      <w:tblCellMar>
        <w:left w:w="115.0" w:type="dxa"/>
        <w:right w:w="115.0" w:type="dxa"/>
      </w:tblCellMar>
    </w:tblPr>
  </w:style>
  <w:style w:type="table" w:styleId="488" w:customStyle="1">
    <w:name w:val="488"/>
    <w:basedOn w:val="TableNormal"/>
    <w:tblPr>
      <w:tblStyleRowBandSize w:val="1"/>
      <w:tblStyleColBandSize w:val="1"/>
      <w:tblCellMar>
        <w:left w:w="115.0" w:type="dxa"/>
        <w:right w:w="115.0" w:type="dxa"/>
      </w:tblCellMar>
    </w:tblPr>
  </w:style>
  <w:style w:type="table" w:styleId="487" w:customStyle="1">
    <w:name w:val="487"/>
    <w:basedOn w:val="TableNormal"/>
    <w:tblPr>
      <w:tblStyleRowBandSize w:val="1"/>
      <w:tblStyleColBandSize w:val="1"/>
      <w:tblCellMar>
        <w:left w:w="115.0" w:type="dxa"/>
        <w:right w:w="115.0" w:type="dxa"/>
      </w:tblCellMar>
    </w:tblPr>
  </w:style>
  <w:style w:type="table" w:styleId="486" w:customStyle="1">
    <w:name w:val="486"/>
    <w:basedOn w:val="TableNormal"/>
    <w:tblPr>
      <w:tblStyleRowBandSize w:val="1"/>
      <w:tblStyleColBandSize w:val="1"/>
      <w:tblCellMar>
        <w:left w:w="115.0" w:type="dxa"/>
        <w:right w:w="115.0" w:type="dxa"/>
      </w:tblCellMar>
    </w:tblPr>
  </w:style>
  <w:style w:type="table" w:styleId="485" w:customStyle="1">
    <w:name w:val="485"/>
    <w:basedOn w:val="TableNormal"/>
    <w:tblPr>
      <w:tblStyleRowBandSize w:val="1"/>
      <w:tblStyleColBandSize w:val="1"/>
      <w:tblCellMar>
        <w:left w:w="115.0" w:type="dxa"/>
        <w:right w:w="115.0" w:type="dxa"/>
      </w:tblCellMar>
    </w:tblPr>
  </w:style>
  <w:style w:type="table" w:styleId="484" w:customStyle="1">
    <w:name w:val="484"/>
    <w:basedOn w:val="TableNormal"/>
    <w:tblPr>
      <w:tblStyleRowBandSize w:val="1"/>
      <w:tblStyleColBandSize w:val="1"/>
      <w:tblCellMar>
        <w:left w:w="115.0" w:type="dxa"/>
        <w:right w:w="115.0" w:type="dxa"/>
      </w:tblCellMar>
    </w:tblPr>
  </w:style>
  <w:style w:type="table" w:styleId="483" w:customStyle="1">
    <w:name w:val="483"/>
    <w:basedOn w:val="TableNormal"/>
    <w:tblPr>
      <w:tblStyleRowBandSize w:val="1"/>
      <w:tblStyleColBandSize w:val="1"/>
      <w:tblCellMar>
        <w:left w:w="115.0" w:type="dxa"/>
        <w:right w:w="115.0" w:type="dxa"/>
      </w:tblCellMar>
    </w:tblPr>
  </w:style>
  <w:style w:type="table" w:styleId="482" w:customStyle="1">
    <w:name w:val="482"/>
    <w:basedOn w:val="TableNormal"/>
    <w:tblPr>
      <w:tblStyleRowBandSize w:val="1"/>
      <w:tblStyleColBandSize w:val="1"/>
      <w:tblCellMar>
        <w:left w:w="115.0" w:type="dxa"/>
        <w:right w:w="115.0" w:type="dxa"/>
      </w:tblCellMar>
    </w:tblPr>
  </w:style>
  <w:style w:type="paragraph" w:styleId="MediumGrid1-Accent2122" w:customStyle="1">
    <w:name w:val="Medium Grid 1 - Accent 2122"/>
    <w:basedOn w:val="Normal"/>
    <w:uiPriority w:val="34"/>
    <w:qFormat w:val="1"/>
    <w:rsid w:val="00B67B73"/>
    <w:pPr>
      <w:ind w:left="720"/>
      <w:contextualSpacing w:val="1"/>
    </w:pPr>
  </w:style>
  <w:style w:type="paragraph" w:styleId="Default22" w:customStyle="1">
    <w:name w:val="Default22"/>
    <w:rsid w:val="00B67B73"/>
    <w:pPr>
      <w:autoSpaceDE w:val="0"/>
      <w:autoSpaceDN w:val="0"/>
      <w:adjustRightInd w:val="0"/>
      <w:spacing w:after="0" w:line="240" w:lineRule="auto"/>
    </w:pPr>
    <w:rPr>
      <w:color w:val="000000"/>
      <w:sz w:val="24"/>
      <w:szCs w:val="24"/>
    </w:rPr>
  </w:style>
  <w:style w:type="character" w:styleId="HeaderChar22" w:customStyle="1">
    <w:name w:val="Header Char22"/>
    <w:basedOn w:val="DefaultParagraphFont"/>
    <w:uiPriority w:val="99"/>
    <w:rsid w:val="00A43DAB"/>
    <w:rPr>
      <w:rFonts w:ascii="Calibri" w:cs="Times New Roman" w:eastAsia="Times New Roman" w:hAnsi="Calibri"/>
      <w:lang w:eastAsia="en-GB"/>
    </w:rPr>
  </w:style>
  <w:style w:type="character" w:styleId="FooterChar22" w:customStyle="1">
    <w:name w:val="Footer Char22"/>
    <w:basedOn w:val="DefaultParagraphFont"/>
    <w:uiPriority w:val="99"/>
    <w:rsid w:val="00A43DAB"/>
    <w:rPr>
      <w:rFonts w:ascii="Calibri" w:cs="Times New Roman" w:eastAsia="Times New Roman" w:hAnsi="Calibri"/>
      <w:lang w:eastAsia="en-GB"/>
    </w:rPr>
  </w:style>
  <w:style w:type="character" w:styleId="CommentTextChar22" w:customStyle="1">
    <w:name w:val="Comment Text Char22"/>
    <w:basedOn w:val="DefaultParagraphFont"/>
    <w:uiPriority w:val="99"/>
    <w:rsid w:val="00E616B8"/>
    <w:rPr>
      <w:rFonts w:ascii="Calibri" w:cs="Times New Roman" w:eastAsia="Times New Roman" w:hAnsi="Calibri"/>
      <w:sz w:val="20"/>
      <w:szCs w:val="20"/>
      <w:lang w:eastAsia="en-GB"/>
    </w:rPr>
  </w:style>
  <w:style w:type="character" w:styleId="CommentSubjectChar22" w:customStyle="1">
    <w:name w:val="Comment Subject Char22"/>
    <w:basedOn w:val="CommentTextChar22"/>
    <w:uiPriority w:val="99"/>
    <w:semiHidden w:val="1"/>
    <w:rsid w:val="00E616B8"/>
    <w:rPr>
      <w:rFonts w:ascii="Calibri" w:cs="Times New Roman" w:eastAsia="Times New Roman" w:hAnsi="Calibri"/>
      <w:b w:val="1"/>
      <w:bCs w:val="1"/>
      <w:sz w:val="20"/>
      <w:szCs w:val="20"/>
      <w:lang w:eastAsia="en-GB"/>
    </w:rPr>
  </w:style>
  <w:style w:type="character" w:styleId="css-yjzstk22" w:customStyle="1">
    <w:name w:val="css-yjzstk22"/>
    <w:basedOn w:val="DefaultParagraphFont"/>
    <w:rsid w:val="002B7972"/>
  </w:style>
  <w:style w:type="character" w:styleId="css-jf527w22" w:customStyle="1">
    <w:name w:val="css-jf527w22"/>
    <w:basedOn w:val="DefaultParagraphFont"/>
    <w:rsid w:val="002B7972"/>
  </w:style>
  <w:style w:type="character" w:styleId="css-xz0meq22" w:customStyle="1">
    <w:name w:val="css-xz0meq22"/>
    <w:basedOn w:val="DefaultParagraphFont"/>
    <w:rsid w:val="002B7972"/>
  </w:style>
  <w:style w:type="table" w:styleId="481" w:customStyle="1">
    <w:name w:val="481"/>
    <w:basedOn w:val="TableNormal"/>
    <w:tblPr>
      <w:tblStyleRowBandSize w:val="1"/>
      <w:tblStyleColBandSize w:val="1"/>
      <w:tblCellMar>
        <w:left w:w="115.0" w:type="dxa"/>
        <w:right w:w="115.0" w:type="dxa"/>
      </w:tblCellMar>
    </w:tblPr>
  </w:style>
  <w:style w:type="table" w:styleId="480" w:customStyle="1">
    <w:name w:val="480"/>
    <w:basedOn w:val="TableNormal"/>
    <w:tblPr>
      <w:tblStyleRowBandSize w:val="1"/>
      <w:tblStyleColBandSize w:val="1"/>
      <w:tblCellMar>
        <w:left w:w="115.0" w:type="dxa"/>
        <w:right w:w="115.0" w:type="dxa"/>
      </w:tblCellMar>
    </w:tblPr>
  </w:style>
  <w:style w:type="table" w:styleId="479" w:customStyle="1">
    <w:name w:val="479"/>
    <w:basedOn w:val="TableNormal"/>
    <w:tblPr>
      <w:tblStyleRowBandSize w:val="1"/>
      <w:tblStyleColBandSize w:val="1"/>
      <w:tblCellMar>
        <w:left w:w="115.0" w:type="dxa"/>
        <w:right w:w="115.0" w:type="dxa"/>
      </w:tblCellMar>
    </w:tblPr>
  </w:style>
  <w:style w:type="table" w:styleId="478" w:customStyle="1">
    <w:name w:val="478"/>
    <w:basedOn w:val="TableNormal"/>
    <w:tblPr>
      <w:tblStyleRowBandSize w:val="1"/>
      <w:tblStyleColBandSize w:val="1"/>
      <w:tblCellMar>
        <w:left w:w="115.0" w:type="dxa"/>
        <w:right w:w="115.0" w:type="dxa"/>
      </w:tblCellMar>
    </w:tblPr>
  </w:style>
  <w:style w:type="table" w:styleId="477" w:customStyle="1">
    <w:name w:val="477"/>
    <w:basedOn w:val="TableNormal"/>
    <w:tblPr>
      <w:tblStyleRowBandSize w:val="1"/>
      <w:tblStyleColBandSize w:val="1"/>
      <w:tblCellMar>
        <w:left w:w="115.0" w:type="dxa"/>
        <w:right w:w="115.0" w:type="dxa"/>
      </w:tblCellMar>
    </w:tblPr>
  </w:style>
  <w:style w:type="table" w:styleId="476" w:customStyle="1">
    <w:name w:val="476"/>
    <w:basedOn w:val="TableNormal"/>
    <w:tblPr>
      <w:tblStyleRowBandSize w:val="1"/>
      <w:tblStyleColBandSize w:val="1"/>
      <w:tblCellMar>
        <w:left w:w="115.0" w:type="dxa"/>
        <w:right w:w="115.0" w:type="dxa"/>
      </w:tblCellMar>
    </w:tblPr>
  </w:style>
  <w:style w:type="table" w:styleId="475" w:customStyle="1">
    <w:name w:val="475"/>
    <w:basedOn w:val="TableNormal"/>
    <w:tblPr>
      <w:tblStyleRowBandSize w:val="1"/>
      <w:tblStyleColBandSize w:val="1"/>
      <w:tblCellMar>
        <w:left w:w="115.0" w:type="dxa"/>
        <w:right w:w="115.0" w:type="dxa"/>
      </w:tblCellMar>
    </w:tblPr>
  </w:style>
  <w:style w:type="table" w:styleId="474" w:customStyle="1">
    <w:name w:val="474"/>
    <w:basedOn w:val="TableNormal"/>
    <w:tblPr>
      <w:tblStyleRowBandSize w:val="1"/>
      <w:tblStyleColBandSize w:val="1"/>
      <w:tblCellMar>
        <w:left w:w="115.0" w:type="dxa"/>
        <w:right w:w="115.0" w:type="dxa"/>
      </w:tblCellMar>
    </w:tblPr>
  </w:style>
  <w:style w:type="table" w:styleId="473" w:customStyle="1">
    <w:name w:val="473"/>
    <w:basedOn w:val="TableNormal"/>
    <w:tblPr>
      <w:tblStyleRowBandSize w:val="1"/>
      <w:tblStyleColBandSize w:val="1"/>
      <w:tblCellMar>
        <w:left w:w="115.0" w:type="dxa"/>
        <w:right w:w="115.0" w:type="dxa"/>
      </w:tblCellMar>
    </w:tblPr>
  </w:style>
  <w:style w:type="table" w:styleId="472" w:customStyle="1">
    <w:name w:val="472"/>
    <w:basedOn w:val="TableNormal"/>
    <w:tblPr>
      <w:tblStyleRowBandSize w:val="1"/>
      <w:tblStyleColBandSize w:val="1"/>
      <w:tblCellMar>
        <w:left w:w="115.0" w:type="dxa"/>
        <w:right w:w="115.0" w:type="dxa"/>
      </w:tblCellMar>
    </w:tblPr>
  </w:style>
  <w:style w:type="table" w:styleId="471" w:customStyle="1">
    <w:name w:val="471"/>
    <w:basedOn w:val="TableNormal"/>
    <w:tblPr>
      <w:tblStyleRowBandSize w:val="1"/>
      <w:tblStyleColBandSize w:val="1"/>
      <w:tblCellMar>
        <w:left w:w="115.0" w:type="dxa"/>
        <w:right w:w="115.0" w:type="dxa"/>
      </w:tblCellMar>
    </w:tblPr>
  </w:style>
  <w:style w:type="paragraph" w:styleId="MediumGrid1-Accent2121" w:customStyle="1">
    <w:name w:val="Medium Grid 1 - Accent 2121"/>
    <w:basedOn w:val="Normal"/>
    <w:uiPriority w:val="34"/>
    <w:qFormat w:val="1"/>
    <w:rsid w:val="00B67B73"/>
    <w:pPr>
      <w:ind w:left="720"/>
      <w:contextualSpacing w:val="1"/>
    </w:pPr>
  </w:style>
  <w:style w:type="paragraph" w:styleId="Default21" w:customStyle="1">
    <w:name w:val="Default21"/>
    <w:rsid w:val="00B67B73"/>
    <w:pPr>
      <w:autoSpaceDE w:val="0"/>
      <w:autoSpaceDN w:val="0"/>
      <w:adjustRightInd w:val="0"/>
      <w:spacing w:after="0" w:line="240" w:lineRule="auto"/>
    </w:pPr>
    <w:rPr>
      <w:color w:val="000000"/>
      <w:sz w:val="24"/>
      <w:szCs w:val="24"/>
    </w:rPr>
  </w:style>
  <w:style w:type="character" w:styleId="HeaderChar21" w:customStyle="1">
    <w:name w:val="Header Char21"/>
    <w:basedOn w:val="DefaultParagraphFont"/>
    <w:uiPriority w:val="99"/>
    <w:rsid w:val="00A43DAB"/>
    <w:rPr>
      <w:rFonts w:ascii="Calibri" w:cs="Times New Roman" w:eastAsia="Times New Roman" w:hAnsi="Calibri"/>
      <w:lang w:eastAsia="en-GB"/>
    </w:rPr>
  </w:style>
  <w:style w:type="character" w:styleId="FooterChar21" w:customStyle="1">
    <w:name w:val="Footer Char21"/>
    <w:basedOn w:val="DefaultParagraphFont"/>
    <w:uiPriority w:val="99"/>
    <w:rsid w:val="00A43DAB"/>
    <w:rPr>
      <w:rFonts w:ascii="Calibri" w:cs="Times New Roman" w:eastAsia="Times New Roman" w:hAnsi="Calibri"/>
      <w:lang w:eastAsia="en-GB"/>
    </w:rPr>
  </w:style>
  <w:style w:type="character" w:styleId="CommentTextChar21" w:customStyle="1">
    <w:name w:val="Comment Text Char21"/>
    <w:basedOn w:val="DefaultParagraphFont"/>
    <w:uiPriority w:val="99"/>
    <w:rsid w:val="00E616B8"/>
    <w:rPr>
      <w:rFonts w:ascii="Calibri" w:cs="Times New Roman" w:eastAsia="Times New Roman" w:hAnsi="Calibri"/>
      <w:sz w:val="20"/>
      <w:szCs w:val="20"/>
      <w:lang w:eastAsia="en-GB"/>
    </w:rPr>
  </w:style>
  <w:style w:type="character" w:styleId="CommentSubjectChar21" w:customStyle="1">
    <w:name w:val="Comment Subject Char21"/>
    <w:basedOn w:val="CommentTextChar21"/>
    <w:uiPriority w:val="99"/>
    <w:semiHidden w:val="1"/>
    <w:rsid w:val="00E616B8"/>
    <w:rPr>
      <w:rFonts w:ascii="Calibri" w:cs="Times New Roman" w:eastAsia="Times New Roman" w:hAnsi="Calibri"/>
      <w:b w:val="1"/>
      <w:bCs w:val="1"/>
      <w:sz w:val="20"/>
      <w:szCs w:val="20"/>
      <w:lang w:eastAsia="en-GB"/>
    </w:rPr>
  </w:style>
  <w:style w:type="character" w:styleId="css-yjzstk21" w:customStyle="1">
    <w:name w:val="css-yjzstk21"/>
    <w:basedOn w:val="DefaultParagraphFont"/>
    <w:rsid w:val="002B7972"/>
  </w:style>
  <w:style w:type="character" w:styleId="css-jf527w21" w:customStyle="1">
    <w:name w:val="css-jf527w21"/>
    <w:basedOn w:val="DefaultParagraphFont"/>
    <w:rsid w:val="002B7972"/>
  </w:style>
  <w:style w:type="character" w:styleId="css-xz0meq21" w:customStyle="1">
    <w:name w:val="css-xz0meq21"/>
    <w:basedOn w:val="DefaultParagraphFont"/>
    <w:rsid w:val="002B7972"/>
  </w:style>
  <w:style w:type="table" w:styleId="470" w:customStyle="1">
    <w:name w:val="470"/>
    <w:basedOn w:val="TableNormal"/>
    <w:tblPr>
      <w:tblStyleRowBandSize w:val="1"/>
      <w:tblStyleColBandSize w:val="1"/>
      <w:tblCellMar>
        <w:left w:w="115.0" w:type="dxa"/>
        <w:right w:w="115.0" w:type="dxa"/>
      </w:tblCellMar>
    </w:tblPr>
  </w:style>
  <w:style w:type="table" w:styleId="469" w:customStyle="1">
    <w:name w:val="469"/>
    <w:basedOn w:val="TableNormal"/>
    <w:tblPr>
      <w:tblStyleRowBandSize w:val="1"/>
      <w:tblStyleColBandSize w:val="1"/>
      <w:tblCellMar>
        <w:left w:w="115.0" w:type="dxa"/>
        <w:right w:w="115.0" w:type="dxa"/>
      </w:tblCellMar>
    </w:tblPr>
  </w:style>
  <w:style w:type="table" w:styleId="468" w:customStyle="1">
    <w:name w:val="468"/>
    <w:basedOn w:val="TableNormal"/>
    <w:tblPr>
      <w:tblStyleRowBandSize w:val="1"/>
      <w:tblStyleColBandSize w:val="1"/>
      <w:tblCellMar>
        <w:left w:w="115.0" w:type="dxa"/>
        <w:right w:w="115.0" w:type="dxa"/>
      </w:tblCellMar>
    </w:tblPr>
  </w:style>
  <w:style w:type="table" w:styleId="467" w:customStyle="1">
    <w:name w:val="467"/>
    <w:basedOn w:val="TableNormal"/>
    <w:tblPr>
      <w:tblStyleRowBandSize w:val="1"/>
      <w:tblStyleColBandSize w:val="1"/>
      <w:tblCellMar>
        <w:left w:w="115.0" w:type="dxa"/>
        <w:right w:w="115.0" w:type="dxa"/>
      </w:tblCellMar>
    </w:tblPr>
  </w:style>
  <w:style w:type="table" w:styleId="466" w:customStyle="1">
    <w:name w:val="466"/>
    <w:basedOn w:val="TableNormal"/>
    <w:tblPr>
      <w:tblStyleRowBandSize w:val="1"/>
      <w:tblStyleColBandSize w:val="1"/>
      <w:tblCellMar>
        <w:left w:w="115.0" w:type="dxa"/>
        <w:right w:w="115.0" w:type="dxa"/>
      </w:tblCellMar>
    </w:tblPr>
  </w:style>
  <w:style w:type="table" w:styleId="465" w:customStyle="1">
    <w:name w:val="465"/>
    <w:basedOn w:val="TableNormal"/>
    <w:tblPr>
      <w:tblStyleRowBandSize w:val="1"/>
      <w:tblStyleColBandSize w:val="1"/>
      <w:tblCellMar>
        <w:left w:w="115.0" w:type="dxa"/>
        <w:right w:w="115.0" w:type="dxa"/>
      </w:tblCellMar>
    </w:tblPr>
  </w:style>
  <w:style w:type="table" w:styleId="464" w:customStyle="1">
    <w:name w:val="464"/>
    <w:basedOn w:val="TableNormal"/>
    <w:tblPr>
      <w:tblStyleRowBandSize w:val="1"/>
      <w:tblStyleColBandSize w:val="1"/>
      <w:tblCellMar>
        <w:left w:w="115.0" w:type="dxa"/>
        <w:right w:w="115.0" w:type="dxa"/>
      </w:tblCellMar>
    </w:tblPr>
  </w:style>
  <w:style w:type="table" w:styleId="463" w:customStyle="1">
    <w:name w:val="463"/>
    <w:basedOn w:val="TableNormal"/>
    <w:tblPr>
      <w:tblStyleRowBandSize w:val="1"/>
      <w:tblStyleColBandSize w:val="1"/>
      <w:tblCellMar>
        <w:left w:w="115.0" w:type="dxa"/>
        <w:right w:w="115.0" w:type="dxa"/>
      </w:tblCellMar>
    </w:tblPr>
  </w:style>
  <w:style w:type="table" w:styleId="462" w:customStyle="1">
    <w:name w:val="462"/>
    <w:basedOn w:val="TableNormal"/>
    <w:tblPr>
      <w:tblStyleRowBandSize w:val="1"/>
      <w:tblStyleColBandSize w:val="1"/>
      <w:tblCellMar>
        <w:left w:w="115.0" w:type="dxa"/>
        <w:right w:w="115.0" w:type="dxa"/>
      </w:tblCellMar>
    </w:tblPr>
  </w:style>
  <w:style w:type="table" w:styleId="461" w:customStyle="1">
    <w:name w:val="461"/>
    <w:basedOn w:val="TableNormal"/>
    <w:tblPr>
      <w:tblStyleRowBandSize w:val="1"/>
      <w:tblStyleColBandSize w:val="1"/>
      <w:tblCellMar>
        <w:left w:w="115.0" w:type="dxa"/>
        <w:right w:w="115.0" w:type="dxa"/>
      </w:tblCellMar>
    </w:tblPr>
  </w:style>
  <w:style w:type="table" w:styleId="460" w:customStyle="1">
    <w:name w:val="460"/>
    <w:basedOn w:val="TableNormal"/>
    <w:tblPr>
      <w:tblStyleRowBandSize w:val="1"/>
      <w:tblStyleColBandSize w:val="1"/>
      <w:tblCellMar>
        <w:left w:w="115.0" w:type="dxa"/>
        <w:right w:w="115.0" w:type="dxa"/>
      </w:tblCellMar>
    </w:tblPr>
  </w:style>
  <w:style w:type="table" w:styleId="459" w:customStyle="1">
    <w:name w:val="459"/>
    <w:basedOn w:val="TableNormal"/>
    <w:tblPr>
      <w:tblStyleRowBandSize w:val="1"/>
      <w:tblStyleColBandSize w:val="1"/>
      <w:tblCellMar>
        <w:left w:w="115.0" w:type="dxa"/>
        <w:right w:w="115.0" w:type="dxa"/>
      </w:tblCellMar>
    </w:tblPr>
  </w:style>
  <w:style w:type="paragraph" w:styleId="MediumGrid1-Accent2120" w:customStyle="1">
    <w:name w:val="Medium Grid 1 - Accent 2120"/>
    <w:basedOn w:val="Normal"/>
    <w:uiPriority w:val="34"/>
    <w:qFormat w:val="1"/>
    <w:rsid w:val="00B67B73"/>
    <w:pPr>
      <w:ind w:left="720"/>
      <w:contextualSpacing w:val="1"/>
    </w:pPr>
  </w:style>
  <w:style w:type="paragraph" w:styleId="Default20" w:customStyle="1">
    <w:name w:val="Default20"/>
    <w:rsid w:val="00B67B73"/>
    <w:pPr>
      <w:autoSpaceDE w:val="0"/>
      <w:autoSpaceDN w:val="0"/>
      <w:adjustRightInd w:val="0"/>
      <w:spacing w:after="0" w:line="240" w:lineRule="auto"/>
    </w:pPr>
    <w:rPr>
      <w:color w:val="000000"/>
      <w:sz w:val="24"/>
      <w:szCs w:val="24"/>
    </w:rPr>
  </w:style>
  <w:style w:type="character" w:styleId="HeaderChar20" w:customStyle="1">
    <w:name w:val="Header Char20"/>
    <w:basedOn w:val="DefaultParagraphFont"/>
    <w:uiPriority w:val="99"/>
    <w:rsid w:val="00A43DAB"/>
    <w:rPr>
      <w:rFonts w:ascii="Calibri" w:cs="Times New Roman" w:eastAsia="Times New Roman" w:hAnsi="Calibri"/>
      <w:lang w:eastAsia="en-GB"/>
    </w:rPr>
  </w:style>
  <w:style w:type="character" w:styleId="FooterChar20" w:customStyle="1">
    <w:name w:val="Footer Char20"/>
    <w:basedOn w:val="DefaultParagraphFont"/>
    <w:uiPriority w:val="99"/>
    <w:rsid w:val="00A43DAB"/>
    <w:rPr>
      <w:rFonts w:ascii="Calibri" w:cs="Times New Roman" w:eastAsia="Times New Roman" w:hAnsi="Calibri"/>
      <w:lang w:eastAsia="en-GB"/>
    </w:rPr>
  </w:style>
  <w:style w:type="character" w:styleId="CommentTextChar20" w:customStyle="1">
    <w:name w:val="Comment Text Char20"/>
    <w:basedOn w:val="DefaultParagraphFont"/>
    <w:uiPriority w:val="99"/>
    <w:rsid w:val="00E616B8"/>
    <w:rPr>
      <w:rFonts w:ascii="Calibri" w:cs="Times New Roman" w:eastAsia="Times New Roman" w:hAnsi="Calibri"/>
      <w:sz w:val="20"/>
      <w:szCs w:val="20"/>
      <w:lang w:eastAsia="en-GB"/>
    </w:rPr>
  </w:style>
  <w:style w:type="character" w:styleId="CommentSubjectChar20" w:customStyle="1">
    <w:name w:val="Comment Subject Char20"/>
    <w:basedOn w:val="CommentTextChar20"/>
    <w:uiPriority w:val="99"/>
    <w:semiHidden w:val="1"/>
    <w:rsid w:val="00E616B8"/>
    <w:rPr>
      <w:rFonts w:ascii="Calibri" w:cs="Times New Roman" w:eastAsia="Times New Roman" w:hAnsi="Calibri"/>
      <w:b w:val="1"/>
      <w:bCs w:val="1"/>
      <w:sz w:val="20"/>
      <w:szCs w:val="20"/>
      <w:lang w:eastAsia="en-GB"/>
    </w:rPr>
  </w:style>
  <w:style w:type="character" w:styleId="css-yjzstk20" w:customStyle="1">
    <w:name w:val="css-yjzstk20"/>
    <w:basedOn w:val="DefaultParagraphFont"/>
    <w:rsid w:val="002B7972"/>
  </w:style>
  <w:style w:type="character" w:styleId="css-jf527w20" w:customStyle="1">
    <w:name w:val="css-jf527w20"/>
    <w:basedOn w:val="DefaultParagraphFont"/>
    <w:rsid w:val="002B7972"/>
  </w:style>
  <w:style w:type="character" w:styleId="css-xz0meq20" w:customStyle="1">
    <w:name w:val="css-xz0meq20"/>
    <w:basedOn w:val="DefaultParagraphFont"/>
    <w:rsid w:val="002B7972"/>
  </w:style>
  <w:style w:type="table" w:styleId="458" w:customStyle="1">
    <w:name w:val="458"/>
    <w:basedOn w:val="TableNormal"/>
    <w:tblPr>
      <w:tblStyleRowBandSize w:val="1"/>
      <w:tblStyleColBandSize w:val="1"/>
      <w:tblCellMar>
        <w:left w:w="115.0" w:type="dxa"/>
        <w:right w:w="115.0" w:type="dxa"/>
      </w:tblCellMar>
    </w:tblPr>
  </w:style>
  <w:style w:type="table" w:styleId="457" w:customStyle="1">
    <w:name w:val="457"/>
    <w:basedOn w:val="TableNormal"/>
    <w:tblPr>
      <w:tblStyleRowBandSize w:val="1"/>
      <w:tblStyleColBandSize w:val="1"/>
      <w:tblCellMar>
        <w:left w:w="115.0" w:type="dxa"/>
        <w:right w:w="115.0" w:type="dxa"/>
      </w:tblCellMar>
    </w:tblPr>
  </w:style>
  <w:style w:type="table" w:styleId="456" w:customStyle="1">
    <w:name w:val="456"/>
    <w:basedOn w:val="TableNormal"/>
    <w:tblPr>
      <w:tblStyleRowBandSize w:val="1"/>
      <w:tblStyleColBandSize w:val="1"/>
      <w:tblCellMar>
        <w:left w:w="115.0" w:type="dxa"/>
        <w:right w:w="115.0" w:type="dxa"/>
      </w:tblCellMar>
    </w:tblPr>
  </w:style>
  <w:style w:type="table" w:styleId="455" w:customStyle="1">
    <w:name w:val="455"/>
    <w:basedOn w:val="TableNormal"/>
    <w:tblPr>
      <w:tblStyleRowBandSize w:val="1"/>
      <w:tblStyleColBandSize w:val="1"/>
      <w:tblCellMar>
        <w:left w:w="115.0" w:type="dxa"/>
        <w:right w:w="115.0" w:type="dxa"/>
      </w:tblCellMar>
    </w:tblPr>
  </w:style>
  <w:style w:type="table" w:styleId="454" w:customStyle="1">
    <w:name w:val="454"/>
    <w:basedOn w:val="TableNormal"/>
    <w:tblPr>
      <w:tblStyleRowBandSize w:val="1"/>
      <w:tblStyleColBandSize w:val="1"/>
      <w:tblCellMar>
        <w:left w:w="115.0" w:type="dxa"/>
        <w:right w:w="115.0" w:type="dxa"/>
      </w:tblCellMar>
    </w:tblPr>
  </w:style>
  <w:style w:type="table" w:styleId="453" w:customStyle="1">
    <w:name w:val="453"/>
    <w:basedOn w:val="TableNormal"/>
    <w:tblPr>
      <w:tblStyleRowBandSize w:val="1"/>
      <w:tblStyleColBandSize w:val="1"/>
      <w:tblCellMar>
        <w:left w:w="115.0" w:type="dxa"/>
        <w:right w:w="115.0" w:type="dxa"/>
      </w:tblCellMar>
    </w:tblPr>
  </w:style>
  <w:style w:type="table" w:styleId="452" w:customStyle="1">
    <w:name w:val="452"/>
    <w:basedOn w:val="TableNormal"/>
    <w:tblPr>
      <w:tblStyleRowBandSize w:val="1"/>
      <w:tblStyleColBandSize w:val="1"/>
      <w:tblCellMar>
        <w:left w:w="115.0" w:type="dxa"/>
        <w:right w:w="115.0" w:type="dxa"/>
      </w:tblCellMar>
    </w:tblPr>
  </w:style>
  <w:style w:type="table" w:styleId="451" w:customStyle="1">
    <w:name w:val="451"/>
    <w:basedOn w:val="TableNormal"/>
    <w:tblPr>
      <w:tblStyleRowBandSize w:val="1"/>
      <w:tblStyleColBandSize w:val="1"/>
      <w:tblCellMar>
        <w:left w:w="115.0" w:type="dxa"/>
        <w:right w:w="115.0" w:type="dxa"/>
      </w:tblCellMar>
    </w:tblPr>
  </w:style>
  <w:style w:type="table" w:styleId="450" w:customStyle="1">
    <w:name w:val="450"/>
    <w:basedOn w:val="TableNormal"/>
    <w:tblPr>
      <w:tblStyleRowBandSize w:val="1"/>
      <w:tblStyleColBandSize w:val="1"/>
      <w:tblCellMar>
        <w:left w:w="115.0" w:type="dxa"/>
        <w:right w:w="115.0" w:type="dxa"/>
      </w:tblCellMar>
    </w:tblPr>
  </w:style>
  <w:style w:type="table" w:styleId="449" w:customStyle="1">
    <w:name w:val="449"/>
    <w:basedOn w:val="TableNormal"/>
    <w:tblPr>
      <w:tblStyleRowBandSize w:val="1"/>
      <w:tblStyleColBandSize w:val="1"/>
      <w:tblCellMar>
        <w:left w:w="115.0" w:type="dxa"/>
        <w:right w:w="115.0" w:type="dxa"/>
      </w:tblCellMar>
    </w:tblPr>
  </w:style>
  <w:style w:type="table" w:styleId="448" w:customStyle="1">
    <w:name w:val="448"/>
    <w:basedOn w:val="TableNormal"/>
    <w:tblPr>
      <w:tblStyleRowBandSize w:val="1"/>
      <w:tblStyleColBandSize w:val="1"/>
      <w:tblCellMar>
        <w:left w:w="115.0" w:type="dxa"/>
        <w:right w:w="115.0" w:type="dxa"/>
      </w:tblCellMar>
    </w:tblPr>
  </w:style>
  <w:style w:type="table" w:styleId="447" w:customStyle="1">
    <w:name w:val="447"/>
    <w:basedOn w:val="TableNormal"/>
    <w:tblPr>
      <w:tblStyleRowBandSize w:val="1"/>
      <w:tblStyleColBandSize w:val="1"/>
      <w:tblCellMar>
        <w:left w:w="115.0" w:type="dxa"/>
        <w:right w:w="115.0" w:type="dxa"/>
      </w:tblCellMar>
    </w:tblPr>
  </w:style>
  <w:style w:type="table" w:styleId="446" w:customStyle="1">
    <w:name w:val="446"/>
    <w:basedOn w:val="TableNormal"/>
    <w:tblPr>
      <w:tblStyleRowBandSize w:val="1"/>
      <w:tblStyleColBandSize w:val="1"/>
      <w:tblCellMar>
        <w:left w:w="115.0" w:type="dxa"/>
        <w:right w:w="115.0" w:type="dxa"/>
      </w:tblCellMar>
    </w:tblPr>
  </w:style>
  <w:style w:type="paragraph" w:styleId="MediumGrid1-Accent2119" w:customStyle="1">
    <w:name w:val="Medium Grid 1 - Accent 2119"/>
    <w:basedOn w:val="Normal"/>
    <w:uiPriority w:val="34"/>
    <w:qFormat w:val="1"/>
    <w:rsid w:val="00B67B73"/>
    <w:pPr>
      <w:ind w:left="720"/>
      <w:contextualSpacing w:val="1"/>
    </w:pPr>
  </w:style>
  <w:style w:type="paragraph" w:styleId="Default19" w:customStyle="1">
    <w:name w:val="Default19"/>
    <w:rsid w:val="00B67B73"/>
    <w:pPr>
      <w:autoSpaceDE w:val="0"/>
      <w:autoSpaceDN w:val="0"/>
      <w:adjustRightInd w:val="0"/>
      <w:spacing w:after="0" w:line="240" w:lineRule="auto"/>
    </w:pPr>
    <w:rPr>
      <w:color w:val="000000"/>
      <w:sz w:val="24"/>
      <w:szCs w:val="24"/>
    </w:rPr>
  </w:style>
  <w:style w:type="character" w:styleId="HeaderChar19" w:customStyle="1">
    <w:name w:val="Header Char19"/>
    <w:basedOn w:val="DefaultParagraphFont"/>
    <w:uiPriority w:val="99"/>
    <w:rsid w:val="00A43DAB"/>
    <w:rPr>
      <w:rFonts w:ascii="Calibri" w:cs="Times New Roman" w:eastAsia="Times New Roman" w:hAnsi="Calibri"/>
      <w:lang w:eastAsia="en-GB"/>
    </w:rPr>
  </w:style>
  <w:style w:type="character" w:styleId="FooterChar19" w:customStyle="1">
    <w:name w:val="Footer Char19"/>
    <w:basedOn w:val="DefaultParagraphFont"/>
    <w:uiPriority w:val="99"/>
    <w:rsid w:val="00A43DAB"/>
    <w:rPr>
      <w:rFonts w:ascii="Calibri" w:cs="Times New Roman" w:eastAsia="Times New Roman" w:hAnsi="Calibri"/>
      <w:lang w:eastAsia="en-GB"/>
    </w:rPr>
  </w:style>
  <w:style w:type="character" w:styleId="CommentTextChar19" w:customStyle="1">
    <w:name w:val="Comment Text Char19"/>
    <w:basedOn w:val="DefaultParagraphFont"/>
    <w:uiPriority w:val="99"/>
    <w:rsid w:val="00E616B8"/>
    <w:rPr>
      <w:rFonts w:ascii="Calibri" w:cs="Times New Roman" w:eastAsia="Times New Roman" w:hAnsi="Calibri"/>
      <w:sz w:val="20"/>
      <w:szCs w:val="20"/>
      <w:lang w:eastAsia="en-GB"/>
    </w:rPr>
  </w:style>
  <w:style w:type="character" w:styleId="CommentSubjectChar19" w:customStyle="1">
    <w:name w:val="Comment Subject Char19"/>
    <w:basedOn w:val="CommentTextChar19"/>
    <w:uiPriority w:val="99"/>
    <w:semiHidden w:val="1"/>
    <w:rsid w:val="00E616B8"/>
    <w:rPr>
      <w:rFonts w:ascii="Calibri" w:cs="Times New Roman" w:eastAsia="Times New Roman" w:hAnsi="Calibri"/>
      <w:b w:val="1"/>
      <w:bCs w:val="1"/>
      <w:sz w:val="20"/>
      <w:szCs w:val="20"/>
      <w:lang w:eastAsia="en-GB"/>
    </w:rPr>
  </w:style>
  <w:style w:type="character" w:styleId="css-yjzstk19" w:customStyle="1">
    <w:name w:val="css-yjzstk19"/>
    <w:basedOn w:val="DefaultParagraphFont"/>
    <w:rsid w:val="002B7972"/>
  </w:style>
  <w:style w:type="character" w:styleId="css-jf527w19" w:customStyle="1">
    <w:name w:val="css-jf527w19"/>
    <w:basedOn w:val="DefaultParagraphFont"/>
    <w:rsid w:val="002B7972"/>
  </w:style>
  <w:style w:type="character" w:styleId="css-xz0meq19" w:customStyle="1">
    <w:name w:val="css-xz0meq19"/>
    <w:basedOn w:val="DefaultParagraphFont"/>
    <w:rsid w:val="002B7972"/>
  </w:style>
  <w:style w:type="table" w:styleId="445" w:customStyle="1">
    <w:name w:val="445"/>
    <w:basedOn w:val="TableNormal"/>
    <w:tblPr>
      <w:tblStyleRowBandSize w:val="1"/>
      <w:tblStyleColBandSize w:val="1"/>
      <w:tblCellMar>
        <w:left w:w="115.0" w:type="dxa"/>
        <w:right w:w="115.0" w:type="dxa"/>
      </w:tblCellMar>
    </w:tblPr>
  </w:style>
  <w:style w:type="table" w:styleId="444" w:customStyle="1">
    <w:name w:val="444"/>
    <w:basedOn w:val="TableNormal"/>
    <w:tblPr>
      <w:tblStyleRowBandSize w:val="1"/>
      <w:tblStyleColBandSize w:val="1"/>
      <w:tblCellMar>
        <w:left w:w="115.0" w:type="dxa"/>
        <w:right w:w="115.0" w:type="dxa"/>
      </w:tblCellMar>
    </w:tblPr>
  </w:style>
  <w:style w:type="table" w:styleId="443" w:customStyle="1">
    <w:name w:val="443"/>
    <w:basedOn w:val="TableNormal"/>
    <w:tblPr>
      <w:tblStyleRowBandSize w:val="1"/>
      <w:tblStyleColBandSize w:val="1"/>
      <w:tblCellMar>
        <w:left w:w="115.0" w:type="dxa"/>
        <w:right w:w="115.0" w:type="dxa"/>
      </w:tblCellMar>
    </w:tblPr>
  </w:style>
  <w:style w:type="table" w:styleId="442" w:customStyle="1">
    <w:name w:val="442"/>
    <w:basedOn w:val="TableNormal"/>
    <w:tblPr>
      <w:tblStyleRowBandSize w:val="1"/>
      <w:tblStyleColBandSize w:val="1"/>
      <w:tblCellMar>
        <w:left w:w="115.0" w:type="dxa"/>
        <w:right w:w="115.0" w:type="dxa"/>
      </w:tblCellMar>
    </w:tblPr>
  </w:style>
  <w:style w:type="table" w:styleId="441" w:customStyle="1">
    <w:name w:val="441"/>
    <w:basedOn w:val="TableNormal"/>
    <w:tblPr>
      <w:tblStyleRowBandSize w:val="1"/>
      <w:tblStyleColBandSize w:val="1"/>
      <w:tblCellMar>
        <w:left w:w="115.0" w:type="dxa"/>
        <w:right w:w="115.0" w:type="dxa"/>
      </w:tblCellMar>
    </w:tblPr>
  </w:style>
  <w:style w:type="table" w:styleId="440" w:customStyle="1">
    <w:name w:val="440"/>
    <w:basedOn w:val="TableNormal"/>
    <w:tblPr>
      <w:tblStyleRowBandSize w:val="1"/>
      <w:tblStyleColBandSize w:val="1"/>
      <w:tblCellMar>
        <w:left w:w="115.0" w:type="dxa"/>
        <w:right w:w="115.0" w:type="dxa"/>
      </w:tblCellMar>
    </w:tblPr>
  </w:style>
  <w:style w:type="table" w:styleId="439" w:customStyle="1">
    <w:name w:val="439"/>
    <w:basedOn w:val="TableNormal"/>
    <w:tblPr>
      <w:tblStyleRowBandSize w:val="1"/>
      <w:tblStyleColBandSize w:val="1"/>
      <w:tblCellMar>
        <w:left w:w="115.0" w:type="dxa"/>
        <w:right w:w="115.0" w:type="dxa"/>
      </w:tblCellMar>
    </w:tblPr>
  </w:style>
  <w:style w:type="table" w:styleId="438" w:customStyle="1">
    <w:name w:val="438"/>
    <w:basedOn w:val="TableNormal"/>
    <w:tblPr>
      <w:tblStyleRowBandSize w:val="1"/>
      <w:tblStyleColBandSize w:val="1"/>
      <w:tblCellMar>
        <w:left w:w="115.0" w:type="dxa"/>
        <w:right w:w="115.0" w:type="dxa"/>
      </w:tblCellMar>
    </w:tblPr>
  </w:style>
  <w:style w:type="table" w:styleId="437" w:customStyle="1">
    <w:name w:val="437"/>
    <w:basedOn w:val="TableNormal"/>
    <w:tblPr>
      <w:tblStyleRowBandSize w:val="1"/>
      <w:tblStyleColBandSize w:val="1"/>
      <w:tblCellMar>
        <w:left w:w="115.0" w:type="dxa"/>
        <w:right w:w="115.0" w:type="dxa"/>
      </w:tblCellMar>
    </w:tblPr>
  </w:style>
  <w:style w:type="table" w:styleId="436" w:customStyle="1">
    <w:name w:val="436"/>
    <w:basedOn w:val="TableNormal"/>
    <w:tblPr>
      <w:tblStyleRowBandSize w:val="1"/>
      <w:tblStyleColBandSize w:val="1"/>
      <w:tblCellMar>
        <w:left w:w="115.0" w:type="dxa"/>
        <w:right w:w="115.0" w:type="dxa"/>
      </w:tblCellMar>
    </w:tblPr>
  </w:style>
  <w:style w:type="table" w:styleId="435" w:customStyle="1">
    <w:name w:val="435"/>
    <w:basedOn w:val="TableNormal"/>
    <w:tblPr>
      <w:tblStyleRowBandSize w:val="1"/>
      <w:tblStyleColBandSize w:val="1"/>
      <w:tblCellMar>
        <w:left w:w="115.0" w:type="dxa"/>
        <w:right w:w="115.0" w:type="dxa"/>
      </w:tblCellMar>
    </w:tblPr>
  </w:style>
  <w:style w:type="table" w:styleId="434" w:customStyle="1">
    <w:name w:val="434"/>
    <w:basedOn w:val="TableNormal"/>
    <w:tblPr>
      <w:tblStyleRowBandSize w:val="1"/>
      <w:tblStyleColBandSize w:val="1"/>
      <w:tblCellMar>
        <w:left w:w="115.0" w:type="dxa"/>
        <w:right w:w="115.0" w:type="dxa"/>
      </w:tblCellMar>
    </w:tblPr>
  </w:style>
  <w:style w:type="table" w:styleId="433" w:customStyle="1">
    <w:name w:val="433"/>
    <w:basedOn w:val="TableNormal"/>
    <w:tblPr>
      <w:tblStyleRowBandSize w:val="1"/>
      <w:tblStyleColBandSize w:val="1"/>
      <w:tblCellMar>
        <w:left w:w="115.0" w:type="dxa"/>
        <w:right w:w="115.0" w:type="dxa"/>
      </w:tblCellMar>
    </w:tblPr>
  </w:style>
  <w:style w:type="table" w:styleId="432" w:customStyle="1">
    <w:name w:val="432"/>
    <w:basedOn w:val="TableNormal"/>
    <w:tblPr>
      <w:tblStyleRowBandSize w:val="1"/>
      <w:tblStyleColBandSize w:val="1"/>
      <w:tblCellMar>
        <w:left w:w="115.0" w:type="dxa"/>
        <w:right w:w="115.0" w:type="dxa"/>
      </w:tblCellMar>
    </w:tblPr>
  </w:style>
  <w:style w:type="paragraph" w:styleId="MediumGrid1-Accent2118" w:customStyle="1">
    <w:name w:val="Medium Grid 1 - Accent 2118"/>
    <w:basedOn w:val="Normal"/>
    <w:uiPriority w:val="34"/>
    <w:qFormat w:val="1"/>
    <w:rsid w:val="00B67B73"/>
    <w:pPr>
      <w:ind w:left="720"/>
      <w:contextualSpacing w:val="1"/>
    </w:pPr>
  </w:style>
  <w:style w:type="paragraph" w:styleId="Default18" w:customStyle="1">
    <w:name w:val="Default18"/>
    <w:rsid w:val="00B67B73"/>
    <w:pPr>
      <w:autoSpaceDE w:val="0"/>
      <w:autoSpaceDN w:val="0"/>
      <w:adjustRightInd w:val="0"/>
      <w:spacing w:after="0" w:line="240" w:lineRule="auto"/>
    </w:pPr>
    <w:rPr>
      <w:color w:val="000000"/>
      <w:sz w:val="24"/>
      <w:szCs w:val="24"/>
    </w:rPr>
  </w:style>
  <w:style w:type="character" w:styleId="HeaderChar18" w:customStyle="1">
    <w:name w:val="Header Char18"/>
    <w:basedOn w:val="DefaultParagraphFont"/>
    <w:uiPriority w:val="99"/>
    <w:rsid w:val="00A43DAB"/>
    <w:rPr>
      <w:rFonts w:ascii="Calibri" w:cs="Times New Roman" w:eastAsia="Times New Roman" w:hAnsi="Calibri"/>
      <w:lang w:eastAsia="en-GB"/>
    </w:rPr>
  </w:style>
  <w:style w:type="character" w:styleId="FooterChar18" w:customStyle="1">
    <w:name w:val="Footer Char18"/>
    <w:basedOn w:val="DefaultParagraphFont"/>
    <w:uiPriority w:val="99"/>
    <w:rsid w:val="00A43DAB"/>
    <w:rPr>
      <w:rFonts w:ascii="Calibri" w:cs="Times New Roman" w:eastAsia="Times New Roman" w:hAnsi="Calibri"/>
      <w:lang w:eastAsia="en-GB"/>
    </w:rPr>
  </w:style>
  <w:style w:type="character" w:styleId="CommentTextChar18" w:customStyle="1">
    <w:name w:val="Comment Text Char18"/>
    <w:basedOn w:val="DefaultParagraphFont"/>
    <w:uiPriority w:val="99"/>
    <w:rsid w:val="00E616B8"/>
    <w:rPr>
      <w:rFonts w:ascii="Calibri" w:cs="Times New Roman" w:eastAsia="Times New Roman" w:hAnsi="Calibri"/>
      <w:sz w:val="20"/>
      <w:szCs w:val="20"/>
      <w:lang w:eastAsia="en-GB"/>
    </w:rPr>
  </w:style>
  <w:style w:type="character" w:styleId="CommentSubjectChar18" w:customStyle="1">
    <w:name w:val="Comment Subject Char18"/>
    <w:basedOn w:val="CommentTextChar18"/>
    <w:uiPriority w:val="99"/>
    <w:semiHidden w:val="1"/>
    <w:rsid w:val="00E616B8"/>
    <w:rPr>
      <w:rFonts w:ascii="Calibri" w:cs="Times New Roman" w:eastAsia="Times New Roman" w:hAnsi="Calibri"/>
      <w:b w:val="1"/>
      <w:bCs w:val="1"/>
      <w:sz w:val="20"/>
      <w:szCs w:val="20"/>
      <w:lang w:eastAsia="en-GB"/>
    </w:rPr>
  </w:style>
  <w:style w:type="character" w:styleId="css-yjzstk18" w:customStyle="1">
    <w:name w:val="css-yjzstk18"/>
    <w:basedOn w:val="DefaultParagraphFont"/>
    <w:rsid w:val="002B7972"/>
  </w:style>
  <w:style w:type="character" w:styleId="css-jf527w18" w:customStyle="1">
    <w:name w:val="css-jf527w18"/>
    <w:basedOn w:val="DefaultParagraphFont"/>
    <w:rsid w:val="002B7972"/>
  </w:style>
  <w:style w:type="character" w:styleId="css-xz0meq18" w:customStyle="1">
    <w:name w:val="css-xz0meq18"/>
    <w:basedOn w:val="DefaultParagraphFont"/>
    <w:rsid w:val="002B7972"/>
  </w:style>
  <w:style w:type="table" w:styleId="431" w:customStyle="1">
    <w:name w:val="431"/>
    <w:basedOn w:val="TableNormal"/>
    <w:tblPr>
      <w:tblStyleRowBandSize w:val="1"/>
      <w:tblStyleColBandSize w:val="1"/>
      <w:tblCellMar>
        <w:left w:w="115.0" w:type="dxa"/>
        <w:right w:w="115.0" w:type="dxa"/>
      </w:tblCellMar>
    </w:tblPr>
  </w:style>
  <w:style w:type="table" w:styleId="430" w:customStyle="1">
    <w:name w:val="430"/>
    <w:basedOn w:val="TableNormal"/>
    <w:tblPr>
      <w:tblStyleRowBandSize w:val="1"/>
      <w:tblStyleColBandSize w:val="1"/>
      <w:tblCellMar>
        <w:left w:w="115.0" w:type="dxa"/>
        <w:right w:w="115.0" w:type="dxa"/>
      </w:tblCellMar>
    </w:tblPr>
  </w:style>
  <w:style w:type="table" w:styleId="429" w:customStyle="1">
    <w:name w:val="429"/>
    <w:basedOn w:val="TableNormal"/>
    <w:tblPr>
      <w:tblStyleRowBandSize w:val="1"/>
      <w:tblStyleColBandSize w:val="1"/>
      <w:tblCellMar>
        <w:left w:w="115.0" w:type="dxa"/>
        <w:right w:w="115.0" w:type="dxa"/>
      </w:tblCellMar>
    </w:tblPr>
  </w:style>
  <w:style w:type="table" w:styleId="428" w:customStyle="1">
    <w:name w:val="428"/>
    <w:basedOn w:val="TableNormal"/>
    <w:tblPr>
      <w:tblStyleRowBandSize w:val="1"/>
      <w:tblStyleColBandSize w:val="1"/>
      <w:tblCellMar>
        <w:left w:w="115.0" w:type="dxa"/>
        <w:right w:w="115.0" w:type="dxa"/>
      </w:tblCellMar>
    </w:tblPr>
  </w:style>
  <w:style w:type="table" w:styleId="427" w:customStyle="1">
    <w:name w:val="427"/>
    <w:basedOn w:val="TableNormal"/>
    <w:tblPr>
      <w:tblStyleRowBandSize w:val="1"/>
      <w:tblStyleColBandSize w:val="1"/>
      <w:tblCellMar>
        <w:left w:w="115.0" w:type="dxa"/>
        <w:right w:w="115.0" w:type="dxa"/>
      </w:tblCellMar>
    </w:tblPr>
  </w:style>
  <w:style w:type="table" w:styleId="426" w:customStyle="1">
    <w:name w:val="426"/>
    <w:basedOn w:val="TableNormal"/>
    <w:tblPr>
      <w:tblStyleRowBandSize w:val="1"/>
      <w:tblStyleColBandSize w:val="1"/>
      <w:tblCellMar>
        <w:left w:w="115.0" w:type="dxa"/>
        <w:right w:w="115.0" w:type="dxa"/>
      </w:tblCellMar>
    </w:tblPr>
  </w:style>
  <w:style w:type="table" w:styleId="425" w:customStyle="1">
    <w:name w:val="425"/>
    <w:basedOn w:val="TableNormal"/>
    <w:tblPr>
      <w:tblStyleRowBandSize w:val="1"/>
      <w:tblStyleColBandSize w:val="1"/>
      <w:tblCellMar>
        <w:left w:w="115.0" w:type="dxa"/>
        <w:right w:w="115.0" w:type="dxa"/>
      </w:tblCellMar>
    </w:tblPr>
  </w:style>
  <w:style w:type="table" w:styleId="424" w:customStyle="1">
    <w:name w:val="424"/>
    <w:basedOn w:val="TableNormal"/>
    <w:tblPr>
      <w:tblStyleRowBandSize w:val="1"/>
      <w:tblStyleColBandSize w:val="1"/>
      <w:tblCellMar>
        <w:left w:w="115.0" w:type="dxa"/>
        <w:right w:w="115.0" w:type="dxa"/>
      </w:tblCellMar>
    </w:tblPr>
  </w:style>
  <w:style w:type="table" w:styleId="423" w:customStyle="1">
    <w:name w:val="423"/>
    <w:basedOn w:val="TableNormal"/>
    <w:tblPr>
      <w:tblStyleRowBandSize w:val="1"/>
      <w:tblStyleColBandSize w:val="1"/>
      <w:tblCellMar>
        <w:left w:w="115.0" w:type="dxa"/>
        <w:right w:w="115.0" w:type="dxa"/>
      </w:tblCellMar>
    </w:tblPr>
  </w:style>
  <w:style w:type="table" w:styleId="422" w:customStyle="1">
    <w:name w:val="422"/>
    <w:basedOn w:val="TableNormal"/>
    <w:tblPr>
      <w:tblStyleRowBandSize w:val="1"/>
      <w:tblStyleColBandSize w:val="1"/>
      <w:tblCellMar>
        <w:left w:w="115.0" w:type="dxa"/>
        <w:right w:w="115.0" w:type="dxa"/>
      </w:tblCellMar>
    </w:tblPr>
  </w:style>
  <w:style w:type="table" w:styleId="421" w:customStyle="1">
    <w:name w:val="421"/>
    <w:basedOn w:val="TableNormal"/>
    <w:tblPr>
      <w:tblStyleRowBandSize w:val="1"/>
      <w:tblStyleColBandSize w:val="1"/>
      <w:tblCellMar>
        <w:left w:w="115.0" w:type="dxa"/>
        <w:right w:w="115.0" w:type="dxa"/>
      </w:tblCellMar>
    </w:tblPr>
  </w:style>
  <w:style w:type="table" w:styleId="420" w:customStyle="1">
    <w:name w:val="420"/>
    <w:basedOn w:val="TableNormal"/>
    <w:tblPr>
      <w:tblStyleRowBandSize w:val="1"/>
      <w:tblStyleColBandSize w:val="1"/>
      <w:tblCellMar>
        <w:left w:w="115.0" w:type="dxa"/>
        <w:right w:w="115.0" w:type="dxa"/>
      </w:tblCellMar>
    </w:tblPr>
  </w:style>
  <w:style w:type="table" w:styleId="419" w:customStyle="1">
    <w:name w:val="419"/>
    <w:basedOn w:val="TableNormal"/>
    <w:tblPr>
      <w:tblStyleRowBandSize w:val="1"/>
      <w:tblStyleColBandSize w:val="1"/>
      <w:tblCellMar>
        <w:left w:w="115.0" w:type="dxa"/>
        <w:right w:w="115.0" w:type="dxa"/>
      </w:tblCellMar>
    </w:tblPr>
  </w:style>
  <w:style w:type="table" w:styleId="418" w:customStyle="1">
    <w:name w:val="418"/>
    <w:basedOn w:val="TableNormal"/>
    <w:tblPr>
      <w:tblStyleRowBandSize w:val="1"/>
      <w:tblStyleColBandSize w:val="1"/>
      <w:tblCellMar>
        <w:left w:w="115.0" w:type="dxa"/>
        <w:right w:w="115.0" w:type="dxa"/>
      </w:tblCellMar>
    </w:tblPr>
  </w:style>
  <w:style w:type="table" w:styleId="417" w:customStyle="1">
    <w:name w:val="417"/>
    <w:basedOn w:val="TableNormal"/>
    <w:tblPr>
      <w:tblStyleRowBandSize w:val="1"/>
      <w:tblStyleColBandSize w:val="1"/>
      <w:tblCellMar>
        <w:left w:w="115.0" w:type="dxa"/>
        <w:right w:w="115.0" w:type="dxa"/>
      </w:tblCellMar>
    </w:tblPr>
  </w:style>
  <w:style w:type="paragraph" w:styleId="MediumGrid1-Accent2117" w:customStyle="1">
    <w:name w:val="Medium Grid 1 - Accent 2117"/>
    <w:basedOn w:val="Normal"/>
    <w:uiPriority w:val="34"/>
    <w:qFormat w:val="1"/>
    <w:rsid w:val="00B67B73"/>
    <w:pPr>
      <w:ind w:left="720"/>
      <w:contextualSpacing w:val="1"/>
    </w:pPr>
  </w:style>
  <w:style w:type="paragraph" w:styleId="Default17" w:customStyle="1">
    <w:name w:val="Default17"/>
    <w:rsid w:val="00B67B73"/>
    <w:pPr>
      <w:autoSpaceDE w:val="0"/>
      <w:autoSpaceDN w:val="0"/>
      <w:adjustRightInd w:val="0"/>
      <w:spacing w:after="0" w:line="240" w:lineRule="auto"/>
    </w:pPr>
    <w:rPr>
      <w:color w:val="000000"/>
      <w:sz w:val="24"/>
      <w:szCs w:val="24"/>
    </w:rPr>
  </w:style>
  <w:style w:type="character" w:styleId="HeaderChar17" w:customStyle="1">
    <w:name w:val="Header Char17"/>
    <w:basedOn w:val="DefaultParagraphFont"/>
    <w:uiPriority w:val="99"/>
    <w:rsid w:val="00A43DAB"/>
    <w:rPr>
      <w:rFonts w:ascii="Calibri" w:cs="Times New Roman" w:eastAsia="Times New Roman" w:hAnsi="Calibri"/>
      <w:lang w:eastAsia="en-GB"/>
    </w:rPr>
  </w:style>
  <w:style w:type="character" w:styleId="FooterChar17" w:customStyle="1">
    <w:name w:val="Footer Char17"/>
    <w:basedOn w:val="DefaultParagraphFont"/>
    <w:uiPriority w:val="99"/>
    <w:rsid w:val="00A43DAB"/>
    <w:rPr>
      <w:rFonts w:ascii="Calibri" w:cs="Times New Roman" w:eastAsia="Times New Roman" w:hAnsi="Calibri"/>
      <w:lang w:eastAsia="en-GB"/>
    </w:rPr>
  </w:style>
  <w:style w:type="character" w:styleId="CommentTextChar17" w:customStyle="1">
    <w:name w:val="Comment Text Char17"/>
    <w:basedOn w:val="DefaultParagraphFont"/>
    <w:uiPriority w:val="99"/>
    <w:rsid w:val="00E616B8"/>
    <w:rPr>
      <w:rFonts w:ascii="Calibri" w:cs="Times New Roman" w:eastAsia="Times New Roman" w:hAnsi="Calibri"/>
      <w:sz w:val="20"/>
      <w:szCs w:val="20"/>
      <w:lang w:eastAsia="en-GB"/>
    </w:rPr>
  </w:style>
  <w:style w:type="character" w:styleId="CommentSubjectChar17" w:customStyle="1">
    <w:name w:val="Comment Subject Char17"/>
    <w:basedOn w:val="CommentTextChar17"/>
    <w:uiPriority w:val="99"/>
    <w:semiHidden w:val="1"/>
    <w:rsid w:val="00E616B8"/>
    <w:rPr>
      <w:rFonts w:ascii="Calibri" w:cs="Times New Roman" w:eastAsia="Times New Roman" w:hAnsi="Calibri"/>
      <w:b w:val="1"/>
      <w:bCs w:val="1"/>
      <w:sz w:val="20"/>
      <w:szCs w:val="20"/>
      <w:lang w:eastAsia="en-GB"/>
    </w:rPr>
  </w:style>
  <w:style w:type="character" w:styleId="css-yjzstk17" w:customStyle="1">
    <w:name w:val="css-yjzstk17"/>
    <w:basedOn w:val="DefaultParagraphFont"/>
    <w:rsid w:val="002B7972"/>
  </w:style>
  <w:style w:type="character" w:styleId="css-jf527w17" w:customStyle="1">
    <w:name w:val="css-jf527w17"/>
    <w:basedOn w:val="DefaultParagraphFont"/>
    <w:rsid w:val="002B7972"/>
  </w:style>
  <w:style w:type="character" w:styleId="css-xz0meq17" w:customStyle="1">
    <w:name w:val="css-xz0meq17"/>
    <w:basedOn w:val="DefaultParagraphFont"/>
    <w:rsid w:val="002B7972"/>
  </w:style>
  <w:style w:type="table" w:styleId="416" w:customStyle="1">
    <w:name w:val="416"/>
    <w:basedOn w:val="TableNormal"/>
    <w:tblPr>
      <w:tblStyleRowBandSize w:val="1"/>
      <w:tblStyleColBandSize w:val="1"/>
      <w:tblCellMar>
        <w:left w:w="115.0" w:type="dxa"/>
        <w:right w:w="115.0" w:type="dxa"/>
      </w:tblCellMar>
    </w:tblPr>
  </w:style>
  <w:style w:type="table" w:styleId="415" w:customStyle="1">
    <w:name w:val="415"/>
    <w:basedOn w:val="TableNormal"/>
    <w:tblPr>
      <w:tblStyleRowBandSize w:val="1"/>
      <w:tblStyleColBandSize w:val="1"/>
      <w:tblCellMar>
        <w:left w:w="115.0" w:type="dxa"/>
        <w:right w:w="115.0" w:type="dxa"/>
      </w:tblCellMar>
    </w:tblPr>
  </w:style>
  <w:style w:type="table" w:styleId="414" w:customStyle="1">
    <w:name w:val="414"/>
    <w:basedOn w:val="TableNormal"/>
    <w:tblPr>
      <w:tblStyleRowBandSize w:val="1"/>
      <w:tblStyleColBandSize w:val="1"/>
      <w:tblCellMar>
        <w:left w:w="115.0" w:type="dxa"/>
        <w:right w:w="115.0" w:type="dxa"/>
      </w:tblCellMar>
    </w:tblPr>
  </w:style>
  <w:style w:type="table" w:styleId="413" w:customStyle="1">
    <w:name w:val="413"/>
    <w:basedOn w:val="TableNormal"/>
    <w:tblPr>
      <w:tblStyleRowBandSize w:val="1"/>
      <w:tblStyleColBandSize w:val="1"/>
      <w:tblCellMar>
        <w:left w:w="115.0" w:type="dxa"/>
        <w:right w:w="115.0" w:type="dxa"/>
      </w:tblCellMar>
    </w:tblPr>
  </w:style>
  <w:style w:type="table" w:styleId="412" w:customStyle="1">
    <w:name w:val="412"/>
    <w:basedOn w:val="TableNormal"/>
    <w:tblPr>
      <w:tblStyleRowBandSize w:val="1"/>
      <w:tblStyleColBandSize w:val="1"/>
      <w:tblCellMar>
        <w:left w:w="115.0" w:type="dxa"/>
        <w:right w:w="115.0" w:type="dxa"/>
      </w:tblCellMar>
    </w:tblPr>
  </w:style>
  <w:style w:type="table" w:styleId="411" w:customStyle="1">
    <w:name w:val="411"/>
    <w:basedOn w:val="TableNormal"/>
    <w:tblPr>
      <w:tblStyleRowBandSize w:val="1"/>
      <w:tblStyleColBandSize w:val="1"/>
      <w:tblCellMar>
        <w:left w:w="115.0" w:type="dxa"/>
        <w:right w:w="115.0" w:type="dxa"/>
      </w:tblCellMar>
    </w:tblPr>
  </w:style>
  <w:style w:type="table" w:styleId="410" w:customStyle="1">
    <w:name w:val="410"/>
    <w:basedOn w:val="TableNormal"/>
    <w:tblPr>
      <w:tblStyleRowBandSize w:val="1"/>
      <w:tblStyleColBandSize w:val="1"/>
      <w:tblCellMar>
        <w:left w:w="115.0" w:type="dxa"/>
        <w:right w:w="115.0" w:type="dxa"/>
      </w:tblCellMar>
    </w:tblPr>
  </w:style>
  <w:style w:type="table" w:styleId="409" w:customStyle="1">
    <w:name w:val="409"/>
    <w:basedOn w:val="TableNormal"/>
    <w:tblPr>
      <w:tblStyleRowBandSize w:val="1"/>
      <w:tblStyleColBandSize w:val="1"/>
      <w:tblCellMar>
        <w:left w:w="115.0" w:type="dxa"/>
        <w:right w:w="115.0" w:type="dxa"/>
      </w:tblCellMar>
    </w:tblPr>
  </w:style>
  <w:style w:type="table" w:styleId="408" w:customStyle="1">
    <w:name w:val="408"/>
    <w:basedOn w:val="TableNormal"/>
    <w:tblPr>
      <w:tblStyleRowBandSize w:val="1"/>
      <w:tblStyleColBandSize w:val="1"/>
      <w:tblCellMar>
        <w:left w:w="115.0" w:type="dxa"/>
        <w:right w:w="115.0" w:type="dxa"/>
      </w:tblCellMar>
    </w:tblPr>
  </w:style>
  <w:style w:type="table" w:styleId="407" w:customStyle="1">
    <w:name w:val="407"/>
    <w:basedOn w:val="TableNormal"/>
    <w:tblPr>
      <w:tblStyleRowBandSize w:val="1"/>
      <w:tblStyleColBandSize w:val="1"/>
      <w:tblCellMar>
        <w:left w:w="115.0" w:type="dxa"/>
        <w:right w:w="115.0" w:type="dxa"/>
      </w:tblCellMar>
    </w:tblPr>
  </w:style>
  <w:style w:type="table" w:styleId="406" w:customStyle="1">
    <w:name w:val="406"/>
    <w:basedOn w:val="TableNormal"/>
    <w:tblPr>
      <w:tblStyleRowBandSize w:val="1"/>
      <w:tblStyleColBandSize w:val="1"/>
      <w:tblCellMar>
        <w:left w:w="115.0" w:type="dxa"/>
        <w:right w:w="115.0" w:type="dxa"/>
      </w:tblCellMar>
    </w:tblPr>
  </w:style>
  <w:style w:type="table" w:styleId="405" w:customStyle="1">
    <w:name w:val="405"/>
    <w:basedOn w:val="TableNormal"/>
    <w:tblPr>
      <w:tblStyleRowBandSize w:val="1"/>
      <w:tblStyleColBandSize w:val="1"/>
      <w:tblCellMar>
        <w:left w:w="115.0" w:type="dxa"/>
        <w:right w:w="115.0" w:type="dxa"/>
      </w:tblCellMar>
    </w:tblPr>
  </w:style>
  <w:style w:type="table" w:styleId="404" w:customStyle="1">
    <w:name w:val="404"/>
    <w:basedOn w:val="TableNormal"/>
    <w:tblPr>
      <w:tblStyleRowBandSize w:val="1"/>
      <w:tblStyleColBandSize w:val="1"/>
      <w:tblCellMar>
        <w:left w:w="115.0" w:type="dxa"/>
        <w:right w:w="115.0" w:type="dxa"/>
      </w:tblCellMar>
    </w:tblPr>
  </w:style>
  <w:style w:type="table" w:styleId="403" w:customStyle="1">
    <w:name w:val="403"/>
    <w:basedOn w:val="TableNormal"/>
    <w:tblPr>
      <w:tblStyleRowBandSize w:val="1"/>
      <w:tblStyleColBandSize w:val="1"/>
      <w:tblCellMar>
        <w:left w:w="115.0" w:type="dxa"/>
        <w:right w:w="115.0" w:type="dxa"/>
      </w:tblCellMar>
    </w:tblPr>
  </w:style>
  <w:style w:type="table" w:styleId="402" w:customStyle="1">
    <w:name w:val="402"/>
    <w:basedOn w:val="TableNormal"/>
    <w:tblPr>
      <w:tblStyleRowBandSize w:val="1"/>
      <w:tblStyleColBandSize w:val="1"/>
      <w:tblCellMar>
        <w:left w:w="115.0" w:type="dxa"/>
        <w:right w:w="115.0" w:type="dxa"/>
      </w:tblCellMar>
    </w:tblPr>
  </w:style>
  <w:style w:type="table" w:styleId="401" w:customStyle="1">
    <w:name w:val="401"/>
    <w:basedOn w:val="TableNormal"/>
    <w:tblPr>
      <w:tblStyleRowBandSize w:val="1"/>
      <w:tblStyleColBandSize w:val="1"/>
      <w:tblCellMar>
        <w:left w:w="115.0" w:type="dxa"/>
        <w:right w:w="115.0" w:type="dxa"/>
      </w:tblCellMar>
    </w:tblPr>
  </w:style>
  <w:style w:type="paragraph" w:styleId="MediumGrid1-Accent2116" w:customStyle="1">
    <w:name w:val="Medium Grid 1 - Accent 2116"/>
    <w:basedOn w:val="Normal"/>
    <w:uiPriority w:val="34"/>
    <w:qFormat w:val="1"/>
    <w:rsid w:val="00B67B73"/>
    <w:pPr>
      <w:ind w:left="720"/>
      <w:contextualSpacing w:val="1"/>
    </w:pPr>
  </w:style>
  <w:style w:type="paragraph" w:styleId="Default16" w:customStyle="1">
    <w:name w:val="Default16"/>
    <w:rsid w:val="00B67B73"/>
    <w:pPr>
      <w:autoSpaceDE w:val="0"/>
      <w:autoSpaceDN w:val="0"/>
      <w:adjustRightInd w:val="0"/>
      <w:spacing w:after="0" w:line="240" w:lineRule="auto"/>
    </w:pPr>
    <w:rPr>
      <w:color w:val="000000"/>
      <w:sz w:val="24"/>
      <w:szCs w:val="24"/>
    </w:rPr>
  </w:style>
  <w:style w:type="character" w:styleId="HeaderChar16" w:customStyle="1">
    <w:name w:val="Header Char16"/>
    <w:basedOn w:val="DefaultParagraphFont"/>
    <w:uiPriority w:val="99"/>
    <w:rsid w:val="00A43DAB"/>
    <w:rPr>
      <w:rFonts w:ascii="Calibri" w:cs="Times New Roman" w:eastAsia="Times New Roman" w:hAnsi="Calibri"/>
      <w:lang w:eastAsia="en-GB"/>
    </w:rPr>
  </w:style>
  <w:style w:type="character" w:styleId="FooterChar16" w:customStyle="1">
    <w:name w:val="Footer Char16"/>
    <w:basedOn w:val="DefaultParagraphFont"/>
    <w:uiPriority w:val="99"/>
    <w:rsid w:val="00A43DAB"/>
    <w:rPr>
      <w:rFonts w:ascii="Calibri" w:cs="Times New Roman" w:eastAsia="Times New Roman" w:hAnsi="Calibri"/>
      <w:lang w:eastAsia="en-GB"/>
    </w:rPr>
  </w:style>
  <w:style w:type="character" w:styleId="CommentTextChar16" w:customStyle="1">
    <w:name w:val="Comment Text Char16"/>
    <w:basedOn w:val="DefaultParagraphFont"/>
    <w:uiPriority w:val="99"/>
    <w:rsid w:val="00E616B8"/>
    <w:rPr>
      <w:rFonts w:ascii="Calibri" w:cs="Times New Roman" w:eastAsia="Times New Roman" w:hAnsi="Calibri"/>
      <w:sz w:val="20"/>
      <w:szCs w:val="20"/>
      <w:lang w:eastAsia="en-GB"/>
    </w:rPr>
  </w:style>
  <w:style w:type="character" w:styleId="CommentSubjectChar16" w:customStyle="1">
    <w:name w:val="Comment Subject Char16"/>
    <w:basedOn w:val="CommentTextChar16"/>
    <w:uiPriority w:val="99"/>
    <w:semiHidden w:val="1"/>
    <w:rsid w:val="00E616B8"/>
    <w:rPr>
      <w:rFonts w:ascii="Calibri" w:cs="Times New Roman" w:eastAsia="Times New Roman" w:hAnsi="Calibri"/>
      <w:b w:val="1"/>
      <w:bCs w:val="1"/>
      <w:sz w:val="20"/>
      <w:szCs w:val="20"/>
      <w:lang w:eastAsia="en-GB"/>
    </w:rPr>
  </w:style>
  <w:style w:type="character" w:styleId="css-yjzstk16" w:customStyle="1">
    <w:name w:val="css-yjzstk16"/>
    <w:basedOn w:val="DefaultParagraphFont"/>
    <w:rsid w:val="002B7972"/>
  </w:style>
  <w:style w:type="character" w:styleId="css-jf527w16" w:customStyle="1">
    <w:name w:val="css-jf527w16"/>
    <w:basedOn w:val="DefaultParagraphFont"/>
    <w:rsid w:val="002B7972"/>
  </w:style>
  <w:style w:type="character" w:styleId="css-xz0meq16" w:customStyle="1">
    <w:name w:val="css-xz0meq16"/>
    <w:basedOn w:val="DefaultParagraphFont"/>
    <w:rsid w:val="002B7972"/>
  </w:style>
  <w:style w:type="table" w:styleId="400" w:customStyle="1">
    <w:name w:val="400"/>
    <w:basedOn w:val="TableNormal"/>
    <w:tblPr>
      <w:tblStyleRowBandSize w:val="1"/>
      <w:tblStyleColBandSize w:val="1"/>
      <w:tblCellMar>
        <w:left w:w="115.0" w:type="dxa"/>
        <w:right w:w="115.0" w:type="dxa"/>
      </w:tblCellMar>
    </w:tblPr>
  </w:style>
  <w:style w:type="table" w:styleId="399" w:customStyle="1">
    <w:name w:val="399"/>
    <w:basedOn w:val="TableNormal"/>
    <w:tblPr>
      <w:tblStyleRowBandSize w:val="1"/>
      <w:tblStyleColBandSize w:val="1"/>
      <w:tblCellMar>
        <w:left w:w="115.0" w:type="dxa"/>
        <w:right w:w="115.0" w:type="dxa"/>
      </w:tblCellMar>
    </w:tblPr>
  </w:style>
  <w:style w:type="table" w:styleId="398" w:customStyle="1">
    <w:name w:val="398"/>
    <w:basedOn w:val="TableNormal"/>
    <w:tblPr>
      <w:tblStyleRowBandSize w:val="1"/>
      <w:tblStyleColBandSize w:val="1"/>
      <w:tblCellMar>
        <w:left w:w="115.0" w:type="dxa"/>
        <w:right w:w="115.0" w:type="dxa"/>
      </w:tblCellMar>
    </w:tblPr>
  </w:style>
  <w:style w:type="table" w:styleId="397" w:customStyle="1">
    <w:name w:val="397"/>
    <w:basedOn w:val="TableNormal"/>
    <w:tblPr>
      <w:tblStyleRowBandSize w:val="1"/>
      <w:tblStyleColBandSize w:val="1"/>
      <w:tblCellMar>
        <w:left w:w="115.0" w:type="dxa"/>
        <w:right w:w="115.0" w:type="dxa"/>
      </w:tblCellMar>
    </w:tblPr>
  </w:style>
  <w:style w:type="table" w:styleId="396" w:customStyle="1">
    <w:name w:val="396"/>
    <w:basedOn w:val="TableNormal"/>
    <w:tblPr>
      <w:tblStyleRowBandSize w:val="1"/>
      <w:tblStyleColBandSize w:val="1"/>
      <w:tblCellMar>
        <w:left w:w="115.0" w:type="dxa"/>
        <w:right w:w="115.0" w:type="dxa"/>
      </w:tblCellMar>
    </w:tblPr>
  </w:style>
  <w:style w:type="table" w:styleId="395" w:customStyle="1">
    <w:name w:val="395"/>
    <w:basedOn w:val="TableNormal"/>
    <w:tblPr>
      <w:tblStyleRowBandSize w:val="1"/>
      <w:tblStyleColBandSize w:val="1"/>
      <w:tblCellMar>
        <w:left w:w="115.0" w:type="dxa"/>
        <w:right w:w="115.0" w:type="dxa"/>
      </w:tblCellMar>
    </w:tblPr>
  </w:style>
  <w:style w:type="table" w:styleId="394" w:customStyle="1">
    <w:name w:val="394"/>
    <w:basedOn w:val="TableNormal"/>
    <w:tblPr>
      <w:tblStyleRowBandSize w:val="1"/>
      <w:tblStyleColBandSize w:val="1"/>
      <w:tblCellMar>
        <w:left w:w="115.0" w:type="dxa"/>
        <w:right w:w="115.0" w:type="dxa"/>
      </w:tblCellMar>
    </w:tblPr>
  </w:style>
  <w:style w:type="table" w:styleId="393" w:customStyle="1">
    <w:name w:val="393"/>
    <w:basedOn w:val="TableNormal"/>
    <w:tblPr>
      <w:tblStyleRowBandSize w:val="1"/>
      <w:tblStyleColBandSize w:val="1"/>
      <w:tblCellMar>
        <w:left w:w="115.0" w:type="dxa"/>
        <w:right w:w="115.0" w:type="dxa"/>
      </w:tblCellMar>
    </w:tblPr>
  </w:style>
  <w:style w:type="table" w:styleId="392" w:customStyle="1">
    <w:name w:val="392"/>
    <w:basedOn w:val="TableNormal"/>
    <w:tblPr>
      <w:tblStyleRowBandSize w:val="1"/>
      <w:tblStyleColBandSize w:val="1"/>
      <w:tblCellMar>
        <w:left w:w="115.0" w:type="dxa"/>
        <w:right w:w="115.0" w:type="dxa"/>
      </w:tblCellMar>
    </w:tblPr>
  </w:style>
  <w:style w:type="table" w:styleId="391" w:customStyle="1">
    <w:name w:val="391"/>
    <w:basedOn w:val="TableNormal"/>
    <w:tblPr>
      <w:tblStyleRowBandSize w:val="1"/>
      <w:tblStyleColBandSize w:val="1"/>
      <w:tblCellMar>
        <w:left w:w="115.0" w:type="dxa"/>
        <w:right w:w="115.0" w:type="dxa"/>
      </w:tblCellMar>
    </w:tblPr>
  </w:style>
  <w:style w:type="table" w:styleId="390" w:customStyle="1">
    <w:name w:val="390"/>
    <w:basedOn w:val="TableNormal"/>
    <w:tblPr>
      <w:tblStyleRowBandSize w:val="1"/>
      <w:tblStyleColBandSize w:val="1"/>
      <w:tblCellMar>
        <w:left w:w="115.0" w:type="dxa"/>
        <w:right w:w="115.0" w:type="dxa"/>
      </w:tblCellMar>
    </w:tblPr>
  </w:style>
  <w:style w:type="table" w:styleId="389" w:customStyle="1">
    <w:name w:val="389"/>
    <w:basedOn w:val="TableNormal"/>
    <w:tblPr>
      <w:tblStyleRowBandSize w:val="1"/>
      <w:tblStyleColBandSize w:val="1"/>
      <w:tblCellMar>
        <w:left w:w="115.0" w:type="dxa"/>
        <w:right w:w="115.0" w:type="dxa"/>
      </w:tblCellMar>
    </w:tblPr>
  </w:style>
  <w:style w:type="table" w:styleId="388" w:customStyle="1">
    <w:name w:val="388"/>
    <w:basedOn w:val="TableNormal"/>
    <w:tblPr>
      <w:tblStyleRowBandSize w:val="1"/>
      <w:tblStyleColBandSize w:val="1"/>
      <w:tblCellMar>
        <w:left w:w="115.0" w:type="dxa"/>
        <w:right w:w="115.0" w:type="dxa"/>
      </w:tblCellMar>
    </w:tblPr>
  </w:style>
  <w:style w:type="table" w:styleId="387" w:customStyle="1">
    <w:name w:val="387"/>
    <w:basedOn w:val="TableNormal"/>
    <w:tblPr>
      <w:tblStyleRowBandSize w:val="1"/>
      <w:tblStyleColBandSize w:val="1"/>
      <w:tblCellMar>
        <w:left w:w="115.0" w:type="dxa"/>
        <w:right w:w="115.0" w:type="dxa"/>
      </w:tblCellMar>
    </w:tblPr>
  </w:style>
  <w:style w:type="table" w:styleId="386" w:customStyle="1">
    <w:name w:val="386"/>
    <w:basedOn w:val="TableNormal"/>
    <w:tblPr>
      <w:tblStyleRowBandSize w:val="1"/>
      <w:tblStyleColBandSize w:val="1"/>
      <w:tblCellMar>
        <w:left w:w="115.0" w:type="dxa"/>
        <w:right w:w="115.0" w:type="dxa"/>
      </w:tblCellMar>
    </w:tblPr>
  </w:style>
  <w:style w:type="table" w:styleId="385" w:customStyle="1">
    <w:name w:val="385"/>
    <w:basedOn w:val="TableNormal"/>
    <w:tblPr>
      <w:tblStyleRowBandSize w:val="1"/>
      <w:tblStyleColBandSize w:val="1"/>
      <w:tblCellMar>
        <w:left w:w="115.0" w:type="dxa"/>
        <w:right w:w="115.0" w:type="dxa"/>
      </w:tblCellMar>
    </w:tblPr>
  </w:style>
  <w:style w:type="table" w:styleId="384" w:customStyle="1">
    <w:name w:val="384"/>
    <w:basedOn w:val="TableNormal"/>
    <w:tblPr>
      <w:tblStyleRowBandSize w:val="1"/>
      <w:tblStyleColBandSize w:val="1"/>
      <w:tblCellMar>
        <w:left w:w="115.0" w:type="dxa"/>
        <w:right w:w="115.0" w:type="dxa"/>
      </w:tblCellMar>
    </w:tblPr>
  </w:style>
  <w:style w:type="paragraph" w:styleId="MediumGrid1-Accent2115" w:customStyle="1">
    <w:name w:val="Medium Grid 1 - Accent 2115"/>
    <w:basedOn w:val="Normal"/>
    <w:uiPriority w:val="34"/>
    <w:qFormat w:val="1"/>
    <w:rsid w:val="00B67B73"/>
    <w:pPr>
      <w:ind w:left="720"/>
      <w:contextualSpacing w:val="1"/>
    </w:pPr>
  </w:style>
  <w:style w:type="paragraph" w:styleId="Default15" w:customStyle="1">
    <w:name w:val="Default15"/>
    <w:rsid w:val="00B67B73"/>
    <w:pPr>
      <w:autoSpaceDE w:val="0"/>
      <w:autoSpaceDN w:val="0"/>
      <w:adjustRightInd w:val="0"/>
      <w:spacing w:after="0" w:line="240" w:lineRule="auto"/>
    </w:pPr>
    <w:rPr>
      <w:color w:val="000000"/>
      <w:sz w:val="24"/>
      <w:szCs w:val="24"/>
    </w:rPr>
  </w:style>
  <w:style w:type="character" w:styleId="HeaderChar15" w:customStyle="1">
    <w:name w:val="Header Char15"/>
    <w:basedOn w:val="DefaultParagraphFont"/>
    <w:uiPriority w:val="99"/>
    <w:rsid w:val="00A43DAB"/>
    <w:rPr>
      <w:rFonts w:ascii="Calibri" w:cs="Times New Roman" w:eastAsia="Times New Roman" w:hAnsi="Calibri"/>
      <w:lang w:eastAsia="en-GB"/>
    </w:rPr>
  </w:style>
  <w:style w:type="character" w:styleId="FooterChar15" w:customStyle="1">
    <w:name w:val="Footer Char15"/>
    <w:basedOn w:val="DefaultParagraphFont"/>
    <w:uiPriority w:val="99"/>
    <w:rsid w:val="00A43DAB"/>
    <w:rPr>
      <w:rFonts w:ascii="Calibri" w:cs="Times New Roman" w:eastAsia="Times New Roman" w:hAnsi="Calibri"/>
      <w:lang w:eastAsia="en-GB"/>
    </w:rPr>
  </w:style>
  <w:style w:type="character" w:styleId="CommentTextChar15" w:customStyle="1">
    <w:name w:val="Comment Text Char15"/>
    <w:basedOn w:val="DefaultParagraphFont"/>
    <w:uiPriority w:val="99"/>
    <w:rsid w:val="00E616B8"/>
    <w:rPr>
      <w:rFonts w:ascii="Calibri" w:cs="Times New Roman" w:eastAsia="Times New Roman" w:hAnsi="Calibri"/>
      <w:sz w:val="20"/>
      <w:szCs w:val="20"/>
      <w:lang w:eastAsia="en-GB"/>
    </w:rPr>
  </w:style>
  <w:style w:type="character" w:styleId="CommentSubjectChar15" w:customStyle="1">
    <w:name w:val="Comment Subject Char15"/>
    <w:basedOn w:val="CommentTextChar15"/>
    <w:uiPriority w:val="99"/>
    <w:semiHidden w:val="1"/>
    <w:rsid w:val="00E616B8"/>
    <w:rPr>
      <w:rFonts w:ascii="Calibri" w:cs="Times New Roman" w:eastAsia="Times New Roman" w:hAnsi="Calibri"/>
      <w:b w:val="1"/>
      <w:bCs w:val="1"/>
      <w:sz w:val="20"/>
      <w:szCs w:val="20"/>
      <w:lang w:eastAsia="en-GB"/>
    </w:rPr>
  </w:style>
  <w:style w:type="character" w:styleId="css-yjzstk15" w:customStyle="1">
    <w:name w:val="css-yjzstk15"/>
    <w:basedOn w:val="DefaultParagraphFont"/>
    <w:rsid w:val="002B7972"/>
  </w:style>
  <w:style w:type="character" w:styleId="css-jf527w15" w:customStyle="1">
    <w:name w:val="css-jf527w15"/>
    <w:basedOn w:val="DefaultParagraphFont"/>
    <w:rsid w:val="002B7972"/>
  </w:style>
  <w:style w:type="character" w:styleId="css-xz0meq15" w:customStyle="1">
    <w:name w:val="css-xz0meq15"/>
    <w:basedOn w:val="DefaultParagraphFont"/>
    <w:rsid w:val="002B7972"/>
  </w:style>
  <w:style w:type="table" w:styleId="383" w:customStyle="1">
    <w:name w:val="383"/>
    <w:basedOn w:val="TableNormal"/>
    <w:tblPr>
      <w:tblStyleRowBandSize w:val="1"/>
      <w:tblStyleColBandSize w:val="1"/>
      <w:tblCellMar>
        <w:left w:w="115.0" w:type="dxa"/>
        <w:right w:w="115.0" w:type="dxa"/>
      </w:tblCellMar>
    </w:tblPr>
  </w:style>
  <w:style w:type="table" w:styleId="382" w:customStyle="1">
    <w:name w:val="382"/>
    <w:basedOn w:val="TableNormal"/>
    <w:tblPr>
      <w:tblStyleRowBandSize w:val="1"/>
      <w:tblStyleColBandSize w:val="1"/>
      <w:tblCellMar>
        <w:left w:w="115.0" w:type="dxa"/>
        <w:right w:w="115.0" w:type="dxa"/>
      </w:tblCellMar>
    </w:tblPr>
  </w:style>
  <w:style w:type="table" w:styleId="381" w:customStyle="1">
    <w:name w:val="381"/>
    <w:basedOn w:val="TableNormal"/>
    <w:tblPr>
      <w:tblStyleRowBandSize w:val="1"/>
      <w:tblStyleColBandSize w:val="1"/>
      <w:tblCellMar>
        <w:left w:w="115.0" w:type="dxa"/>
        <w:right w:w="115.0" w:type="dxa"/>
      </w:tblCellMar>
    </w:tblPr>
  </w:style>
  <w:style w:type="table" w:styleId="380" w:customStyle="1">
    <w:name w:val="380"/>
    <w:basedOn w:val="TableNormal"/>
    <w:tblPr>
      <w:tblStyleRowBandSize w:val="1"/>
      <w:tblStyleColBandSize w:val="1"/>
      <w:tblCellMar>
        <w:left w:w="115.0" w:type="dxa"/>
        <w:right w:w="115.0" w:type="dxa"/>
      </w:tblCellMar>
    </w:tblPr>
  </w:style>
  <w:style w:type="table" w:styleId="379" w:customStyle="1">
    <w:name w:val="379"/>
    <w:basedOn w:val="TableNormal"/>
    <w:tblPr>
      <w:tblStyleRowBandSize w:val="1"/>
      <w:tblStyleColBandSize w:val="1"/>
      <w:tblCellMar>
        <w:left w:w="115.0" w:type="dxa"/>
        <w:right w:w="115.0" w:type="dxa"/>
      </w:tblCellMar>
    </w:tblPr>
  </w:style>
  <w:style w:type="table" w:styleId="378" w:customStyle="1">
    <w:name w:val="378"/>
    <w:basedOn w:val="TableNormal"/>
    <w:tblPr>
      <w:tblStyleRowBandSize w:val="1"/>
      <w:tblStyleColBandSize w:val="1"/>
      <w:tblCellMar>
        <w:left w:w="115.0" w:type="dxa"/>
        <w:right w:w="115.0" w:type="dxa"/>
      </w:tblCellMar>
    </w:tblPr>
  </w:style>
  <w:style w:type="table" w:styleId="377" w:customStyle="1">
    <w:name w:val="377"/>
    <w:basedOn w:val="TableNormal"/>
    <w:tblPr>
      <w:tblStyleRowBandSize w:val="1"/>
      <w:tblStyleColBandSize w:val="1"/>
      <w:tblCellMar>
        <w:left w:w="115.0" w:type="dxa"/>
        <w:right w:w="115.0" w:type="dxa"/>
      </w:tblCellMar>
    </w:tblPr>
  </w:style>
  <w:style w:type="table" w:styleId="376" w:customStyle="1">
    <w:name w:val="376"/>
    <w:basedOn w:val="TableNormal"/>
    <w:tblPr>
      <w:tblStyleRowBandSize w:val="1"/>
      <w:tblStyleColBandSize w:val="1"/>
      <w:tblCellMar>
        <w:left w:w="115.0" w:type="dxa"/>
        <w:right w:w="115.0" w:type="dxa"/>
      </w:tblCellMar>
    </w:tblPr>
  </w:style>
  <w:style w:type="table" w:styleId="375" w:customStyle="1">
    <w:name w:val="375"/>
    <w:basedOn w:val="TableNormal"/>
    <w:tblPr>
      <w:tblStyleRowBandSize w:val="1"/>
      <w:tblStyleColBandSize w:val="1"/>
      <w:tblCellMar>
        <w:left w:w="115.0" w:type="dxa"/>
        <w:right w:w="115.0" w:type="dxa"/>
      </w:tblCellMar>
    </w:tblPr>
  </w:style>
  <w:style w:type="table" w:styleId="374" w:customStyle="1">
    <w:name w:val="374"/>
    <w:basedOn w:val="TableNormal"/>
    <w:tblPr>
      <w:tblStyleRowBandSize w:val="1"/>
      <w:tblStyleColBandSize w:val="1"/>
      <w:tblCellMar>
        <w:left w:w="115.0" w:type="dxa"/>
        <w:right w:w="115.0" w:type="dxa"/>
      </w:tblCellMar>
    </w:tblPr>
  </w:style>
  <w:style w:type="table" w:styleId="373" w:customStyle="1">
    <w:name w:val="373"/>
    <w:basedOn w:val="TableNormal"/>
    <w:tblPr>
      <w:tblStyleRowBandSize w:val="1"/>
      <w:tblStyleColBandSize w:val="1"/>
      <w:tblCellMar>
        <w:left w:w="115.0" w:type="dxa"/>
        <w:right w:w="115.0" w:type="dxa"/>
      </w:tblCellMar>
    </w:tblPr>
  </w:style>
  <w:style w:type="table" w:styleId="372" w:customStyle="1">
    <w:name w:val="372"/>
    <w:basedOn w:val="TableNormal"/>
    <w:tblPr>
      <w:tblStyleRowBandSize w:val="1"/>
      <w:tblStyleColBandSize w:val="1"/>
      <w:tblCellMar>
        <w:left w:w="115.0" w:type="dxa"/>
        <w:right w:w="115.0" w:type="dxa"/>
      </w:tblCellMar>
    </w:tblPr>
  </w:style>
  <w:style w:type="table" w:styleId="371" w:customStyle="1">
    <w:name w:val="371"/>
    <w:basedOn w:val="TableNormal"/>
    <w:tblPr>
      <w:tblStyleRowBandSize w:val="1"/>
      <w:tblStyleColBandSize w:val="1"/>
      <w:tblCellMar>
        <w:left w:w="115.0" w:type="dxa"/>
        <w:right w:w="115.0" w:type="dxa"/>
      </w:tblCellMar>
    </w:tblPr>
  </w:style>
  <w:style w:type="table" w:styleId="370" w:customStyle="1">
    <w:name w:val="370"/>
    <w:basedOn w:val="TableNormal"/>
    <w:tblPr>
      <w:tblStyleRowBandSize w:val="1"/>
      <w:tblStyleColBandSize w:val="1"/>
      <w:tblCellMar>
        <w:left w:w="115.0" w:type="dxa"/>
        <w:right w:w="115.0" w:type="dxa"/>
      </w:tblCellMar>
    </w:tblPr>
  </w:style>
  <w:style w:type="table" w:styleId="369" w:customStyle="1">
    <w:name w:val="369"/>
    <w:basedOn w:val="TableNormal"/>
    <w:tblPr>
      <w:tblStyleRowBandSize w:val="1"/>
      <w:tblStyleColBandSize w:val="1"/>
      <w:tblCellMar>
        <w:left w:w="115.0" w:type="dxa"/>
        <w:right w:w="115.0" w:type="dxa"/>
      </w:tblCellMar>
    </w:tblPr>
  </w:style>
  <w:style w:type="table" w:styleId="368" w:customStyle="1">
    <w:name w:val="368"/>
    <w:basedOn w:val="TableNormal"/>
    <w:tblPr>
      <w:tblStyleRowBandSize w:val="1"/>
      <w:tblStyleColBandSize w:val="1"/>
      <w:tblCellMar>
        <w:left w:w="115.0" w:type="dxa"/>
        <w:right w:w="115.0" w:type="dxa"/>
      </w:tblCellMar>
    </w:tblPr>
  </w:style>
  <w:style w:type="table" w:styleId="367" w:customStyle="1">
    <w:name w:val="367"/>
    <w:basedOn w:val="TableNormal"/>
    <w:tblPr>
      <w:tblStyleRowBandSize w:val="1"/>
      <w:tblStyleColBandSize w:val="1"/>
      <w:tblCellMar>
        <w:left w:w="115.0" w:type="dxa"/>
        <w:right w:w="115.0" w:type="dxa"/>
      </w:tblCellMar>
    </w:tblPr>
  </w:style>
  <w:style w:type="table" w:styleId="366" w:customStyle="1">
    <w:name w:val="366"/>
    <w:basedOn w:val="TableNormal"/>
    <w:tblPr>
      <w:tblStyleRowBandSize w:val="1"/>
      <w:tblStyleColBandSize w:val="1"/>
      <w:tblCellMar>
        <w:left w:w="115.0" w:type="dxa"/>
        <w:right w:w="115.0" w:type="dxa"/>
      </w:tblCellMar>
    </w:tblPr>
  </w:style>
  <w:style w:type="paragraph" w:styleId="MediumGrid1-Accent2114" w:customStyle="1">
    <w:name w:val="Medium Grid 1 - Accent 2114"/>
    <w:basedOn w:val="Normal"/>
    <w:uiPriority w:val="34"/>
    <w:qFormat w:val="1"/>
    <w:rsid w:val="00B67B73"/>
    <w:pPr>
      <w:ind w:left="720"/>
      <w:contextualSpacing w:val="1"/>
    </w:pPr>
  </w:style>
  <w:style w:type="paragraph" w:styleId="Default14" w:customStyle="1">
    <w:name w:val="Default14"/>
    <w:rsid w:val="00B67B73"/>
    <w:pPr>
      <w:autoSpaceDE w:val="0"/>
      <w:autoSpaceDN w:val="0"/>
      <w:adjustRightInd w:val="0"/>
      <w:spacing w:after="0" w:line="240" w:lineRule="auto"/>
    </w:pPr>
    <w:rPr>
      <w:color w:val="000000"/>
      <w:sz w:val="24"/>
      <w:szCs w:val="24"/>
    </w:rPr>
  </w:style>
  <w:style w:type="character" w:styleId="HeaderChar14" w:customStyle="1">
    <w:name w:val="Header Char14"/>
    <w:basedOn w:val="DefaultParagraphFont"/>
    <w:uiPriority w:val="99"/>
    <w:rsid w:val="00A43DAB"/>
    <w:rPr>
      <w:rFonts w:ascii="Calibri" w:cs="Times New Roman" w:eastAsia="Times New Roman" w:hAnsi="Calibri"/>
      <w:lang w:eastAsia="en-GB"/>
    </w:rPr>
  </w:style>
  <w:style w:type="character" w:styleId="FooterChar14" w:customStyle="1">
    <w:name w:val="Footer Char14"/>
    <w:basedOn w:val="DefaultParagraphFont"/>
    <w:uiPriority w:val="99"/>
    <w:rsid w:val="00A43DAB"/>
    <w:rPr>
      <w:rFonts w:ascii="Calibri" w:cs="Times New Roman" w:eastAsia="Times New Roman" w:hAnsi="Calibri"/>
      <w:lang w:eastAsia="en-GB"/>
    </w:rPr>
  </w:style>
  <w:style w:type="character" w:styleId="CommentTextChar14" w:customStyle="1">
    <w:name w:val="Comment Text Char14"/>
    <w:basedOn w:val="DefaultParagraphFont"/>
    <w:uiPriority w:val="99"/>
    <w:rsid w:val="00E616B8"/>
    <w:rPr>
      <w:rFonts w:ascii="Calibri" w:cs="Times New Roman" w:eastAsia="Times New Roman" w:hAnsi="Calibri"/>
      <w:sz w:val="20"/>
      <w:szCs w:val="20"/>
      <w:lang w:eastAsia="en-GB"/>
    </w:rPr>
  </w:style>
  <w:style w:type="character" w:styleId="CommentSubjectChar14" w:customStyle="1">
    <w:name w:val="Comment Subject Char14"/>
    <w:basedOn w:val="CommentTextChar14"/>
    <w:uiPriority w:val="99"/>
    <w:semiHidden w:val="1"/>
    <w:rsid w:val="00E616B8"/>
    <w:rPr>
      <w:rFonts w:ascii="Calibri" w:cs="Times New Roman" w:eastAsia="Times New Roman" w:hAnsi="Calibri"/>
      <w:b w:val="1"/>
      <w:bCs w:val="1"/>
      <w:sz w:val="20"/>
      <w:szCs w:val="20"/>
      <w:lang w:eastAsia="en-GB"/>
    </w:rPr>
  </w:style>
  <w:style w:type="character" w:styleId="css-yjzstk14" w:customStyle="1">
    <w:name w:val="css-yjzstk14"/>
    <w:basedOn w:val="DefaultParagraphFont"/>
    <w:rsid w:val="002B7972"/>
  </w:style>
  <w:style w:type="character" w:styleId="css-jf527w14" w:customStyle="1">
    <w:name w:val="css-jf527w14"/>
    <w:basedOn w:val="DefaultParagraphFont"/>
    <w:rsid w:val="002B7972"/>
  </w:style>
  <w:style w:type="character" w:styleId="css-xz0meq14" w:customStyle="1">
    <w:name w:val="css-xz0meq14"/>
    <w:basedOn w:val="DefaultParagraphFont"/>
    <w:rsid w:val="002B7972"/>
  </w:style>
  <w:style w:type="table" w:styleId="365" w:customStyle="1">
    <w:name w:val="365"/>
    <w:basedOn w:val="TableNormal"/>
    <w:tblPr>
      <w:tblStyleRowBandSize w:val="1"/>
      <w:tblStyleColBandSize w:val="1"/>
      <w:tblCellMar>
        <w:left w:w="115.0" w:type="dxa"/>
        <w:right w:w="115.0" w:type="dxa"/>
      </w:tblCellMar>
    </w:tblPr>
  </w:style>
  <w:style w:type="table" w:styleId="364" w:customStyle="1">
    <w:name w:val="364"/>
    <w:basedOn w:val="TableNormal"/>
    <w:tblPr>
      <w:tblStyleRowBandSize w:val="1"/>
      <w:tblStyleColBandSize w:val="1"/>
      <w:tblCellMar>
        <w:left w:w="115.0" w:type="dxa"/>
        <w:right w:w="115.0" w:type="dxa"/>
      </w:tblCellMar>
    </w:tblPr>
  </w:style>
  <w:style w:type="table" w:styleId="363" w:customStyle="1">
    <w:name w:val="363"/>
    <w:basedOn w:val="TableNormal"/>
    <w:tblPr>
      <w:tblStyleRowBandSize w:val="1"/>
      <w:tblStyleColBandSize w:val="1"/>
      <w:tblCellMar>
        <w:left w:w="115.0" w:type="dxa"/>
        <w:right w:w="115.0" w:type="dxa"/>
      </w:tblCellMar>
    </w:tblPr>
  </w:style>
  <w:style w:type="table" w:styleId="362" w:customStyle="1">
    <w:name w:val="362"/>
    <w:basedOn w:val="TableNormal"/>
    <w:tblPr>
      <w:tblStyleRowBandSize w:val="1"/>
      <w:tblStyleColBandSize w:val="1"/>
      <w:tblCellMar>
        <w:left w:w="115.0" w:type="dxa"/>
        <w:right w:w="115.0" w:type="dxa"/>
      </w:tblCellMar>
    </w:tblPr>
  </w:style>
  <w:style w:type="table" w:styleId="361" w:customStyle="1">
    <w:name w:val="361"/>
    <w:basedOn w:val="TableNormal"/>
    <w:tblPr>
      <w:tblStyleRowBandSize w:val="1"/>
      <w:tblStyleColBandSize w:val="1"/>
      <w:tblCellMar>
        <w:left w:w="115.0" w:type="dxa"/>
        <w:right w:w="115.0" w:type="dxa"/>
      </w:tblCellMar>
    </w:tblPr>
  </w:style>
  <w:style w:type="table" w:styleId="360" w:customStyle="1">
    <w:name w:val="360"/>
    <w:basedOn w:val="TableNormal"/>
    <w:tblPr>
      <w:tblStyleRowBandSize w:val="1"/>
      <w:tblStyleColBandSize w:val="1"/>
      <w:tblCellMar>
        <w:left w:w="115.0" w:type="dxa"/>
        <w:right w:w="115.0" w:type="dxa"/>
      </w:tblCellMar>
    </w:tblPr>
  </w:style>
  <w:style w:type="table" w:styleId="359" w:customStyle="1">
    <w:name w:val="359"/>
    <w:basedOn w:val="TableNormal"/>
    <w:tblPr>
      <w:tblStyleRowBandSize w:val="1"/>
      <w:tblStyleColBandSize w:val="1"/>
      <w:tblCellMar>
        <w:left w:w="115.0" w:type="dxa"/>
        <w:right w:w="115.0" w:type="dxa"/>
      </w:tblCellMar>
    </w:tblPr>
  </w:style>
  <w:style w:type="table" w:styleId="358" w:customStyle="1">
    <w:name w:val="358"/>
    <w:basedOn w:val="TableNormal"/>
    <w:tblPr>
      <w:tblStyleRowBandSize w:val="1"/>
      <w:tblStyleColBandSize w:val="1"/>
      <w:tblCellMar>
        <w:left w:w="115.0" w:type="dxa"/>
        <w:right w:w="115.0" w:type="dxa"/>
      </w:tblCellMar>
    </w:tblPr>
  </w:style>
  <w:style w:type="table" w:styleId="357" w:customStyle="1">
    <w:name w:val="357"/>
    <w:basedOn w:val="TableNormal"/>
    <w:tblPr>
      <w:tblStyleRowBandSize w:val="1"/>
      <w:tblStyleColBandSize w:val="1"/>
      <w:tblCellMar>
        <w:left w:w="115.0" w:type="dxa"/>
        <w:right w:w="115.0" w:type="dxa"/>
      </w:tblCellMar>
    </w:tblPr>
  </w:style>
  <w:style w:type="table" w:styleId="356" w:customStyle="1">
    <w:name w:val="356"/>
    <w:basedOn w:val="TableNormal"/>
    <w:tblPr>
      <w:tblStyleRowBandSize w:val="1"/>
      <w:tblStyleColBandSize w:val="1"/>
      <w:tblCellMar>
        <w:left w:w="115.0" w:type="dxa"/>
        <w:right w:w="115.0" w:type="dxa"/>
      </w:tblCellMar>
    </w:tblPr>
  </w:style>
  <w:style w:type="table" w:styleId="355" w:customStyle="1">
    <w:name w:val="355"/>
    <w:basedOn w:val="TableNormal"/>
    <w:tblPr>
      <w:tblStyleRowBandSize w:val="1"/>
      <w:tblStyleColBandSize w:val="1"/>
      <w:tblCellMar>
        <w:left w:w="115.0" w:type="dxa"/>
        <w:right w:w="115.0" w:type="dxa"/>
      </w:tblCellMar>
    </w:tblPr>
  </w:style>
  <w:style w:type="table" w:styleId="354" w:customStyle="1">
    <w:name w:val="354"/>
    <w:basedOn w:val="TableNormal"/>
    <w:tblPr>
      <w:tblStyleRowBandSize w:val="1"/>
      <w:tblStyleColBandSize w:val="1"/>
      <w:tblCellMar>
        <w:left w:w="115.0" w:type="dxa"/>
        <w:right w:w="115.0" w:type="dxa"/>
      </w:tblCellMar>
    </w:tblPr>
  </w:style>
  <w:style w:type="table" w:styleId="353" w:customStyle="1">
    <w:name w:val="353"/>
    <w:basedOn w:val="TableNormal"/>
    <w:tblPr>
      <w:tblStyleRowBandSize w:val="1"/>
      <w:tblStyleColBandSize w:val="1"/>
      <w:tblCellMar>
        <w:left w:w="115.0" w:type="dxa"/>
        <w:right w:w="115.0" w:type="dxa"/>
      </w:tblCellMar>
    </w:tblPr>
  </w:style>
  <w:style w:type="table" w:styleId="352" w:customStyle="1">
    <w:name w:val="352"/>
    <w:basedOn w:val="TableNormal"/>
    <w:tblPr>
      <w:tblStyleRowBandSize w:val="1"/>
      <w:tblStyleColBandSize w:val="1"/>
      <w:tblCellMar>
        <w:left w:w="115.0" w:type="dxa"/>
        <w:right w:w="115.0" w:type="dxa"/>
      </w:tblCellMar>
    </w:tblPr>
  </w:style>
  <w:style w:type="table" w:styleId="351" w:customStyle="1">
    <w:name w:val="351"/>
    <w:basedOn w:val="TableNormal"/>
    <w:tblPr>
      <w:tblStyleRowBandSize w:val="1"/>
      <w:tblStyleColBandSize w:val="1"/>
      <w:tblCellMar>
        <w:left w:w="115.0" w:type="dxa"/>
        <w:right w:w="115.0" w:type="dxa"/>
      </w:tblCellMar>
    </w:tblPr>
  </w:style>
  <w:style w:type="table" w:styleId="350" w:customStyle="1">
    <w:name w:val="350"/>
    <w:basedOn w:val="TableNormal"/>
    <w:tblPr>
      <w:tblStyleRowBandSize w:val="1"/>
      <w:tblStyleColBandSize w:val="1"/>
      <w:tblCellMar>
        <w:left w:w="115.0" w:type="dxa"/>
        <w:right w:w="115.0" w:type="dxa"/>
      </w:tblCellMar>
    </w:tblPr>
  </w:style>
  <w:style w:type="table" w:styleId="349" w:customStyle="1">
    <w:name w:val="349"/>
    <w:basedOn w:val="TableNormal"/>
    <w:tblPr>
      <w:tblStyleRowBandSize w:val="1"/>
      <w:tblStyleColBandSize w:val="1"/>
      <w:tblCellMar>
        <w:left w:w="115.0" w:type="dxa"/>
        <w:right w:w="115.0" w:type="dxa"/>
      </w:tblCellMar>
    </w:tblPr>
  </w:style>
  <w:style w:type="table" w:styleId="348" w:customStyle="1">
    <w:name w:val="348"/>
    <w:basedOn w:val="TableNormal"/>
    <w:tblPr>
      <w:tblStyleRowBandSize w:val="1"/>
      <w:tblStyleColBandSize w:val="1"/>
      <w:tblCellMar>
        <w:left w:w="115.0" w:type="dxa"/>
        <w:right w:w="115.0" w:type="dxa"/>
      </w:tblCellMar>
    </w:tblPr>
  </w:style>
  <w:style w:type="table" w:styleId="347" w:customStyle="1">
    <w:name w:val="347"/>
    <w:basedOn w:val="TableNormal"/>
    <w:tblPr>
      <w:tblStyleRowBandSize w:val="1"/>
      <w:tblStyleColBandSize w:val="1"/>
      <w:tblCellMar>
        <w:left w:w="115.0" w:type="dxa"/>
        <w:right w:w="115.0" w:type="dxa"/>
      </w:tblCellMar>
    </w:tblPr>
  </w:style>
  <w:style w:type="paragraph" w:styleId="MediumGrid1-Accent2113" w:customStyle="1">
    <w:name w:val="Medium Grid 1 - Accent 2113"/>
    <w:basedOn w:val="Normal"/>
    <w:uiPriority w:val="34"/>
    <w:qFormat w:val="1"/>
    <w:rsid w:val="00B67B73"/>
    <w:pPr>
      <w:ind w:left="720"/>
      <w:contextualSpacing w:val="1"/>
    </w:pPr>
  </w:style>
  <w:style w:type="paragraph" w:styleId="Default13" w:customStyle="1">
    <w:name w:val="Default13"/>
    <w:rsid w:val="00B67B73"/>
    <w:pPr>
      <w:autoSpaceDE w:val="0"/>
      <w:autoSpaceDN w:val="0"/>
      <w:adjustRightInd w:val="0"/>
      <w:spacing w:after="0" w:line="240" w:lineRule="auto"/>
    </w:pPr>
    <w:rPr>
      <w:color w:val="000000"/>
      <w:sz w:val="24"/>
      <w:szCs w:val="24"/>
    </w:rPr>
  </w:style>
  <w:style w:type="character" w:styleId="HeaderChar13" w:customStyle="1">
    <w:name w:val="Header Char13"/>
    <w:basedOn w:val="DefaultParagraphFont"/>
    <w:uiPriority w:val="99"/>
    <w:rsid w:val="00A43DAB"/>
    <w:rPr>
      <w:rFonts w:ascii="Calibri" w:cs="Times New Roman" w:eastAsia="Times New Roman" w:hAnsi="Calibri"/>
      <w:lang w:eastAsia="en-GB"/>
    </w:rPr>
  </w:style>
  <w:style w:type="character" w:styleId="FooterChar13" w:customStyle="1">
    <w:name w:val="Footer Char13"/>
    <w:basedOn w:val="DefaultParagraphFont"/>
    <w:uiPriority w:val="99"/>
    <w:rsid w:val="00A43DAB"/>
    <w:rPr>
      <w:rFonts w:ascii="Calibri" w:cs="Times New Roman" w:eastAsia="Times New Roman" w:hAnsi="Calibri"/>
      <w:lang w:eastAsia="en-GB"/>
    </w:rPr>
  </w:style>
  <w:style w:type="character" w:styleId="CommentTextChar13" w:customStyle="1">
    <w:name w:val="Comment Text Char13"/>
    <w:basedOn w:val="DefaultParagraphFont"/>
    <w:uiPriority w:val="99"/>
    <w:rsid w:val="00E616B8"/>
    <w:rPr>
      <w:rFonts w:ascii="Calibri" w:cs="Times New Roman" w:eastAsia="Times New Roman" w:hAnsi="Calibri"/>
      <w:sz w:val="20"/>
      <w:szCs w:val="20"/>
      <w:lang w:eastAsia="en-GB"/>
    </w:rPr>
  </w:style>
  <w:style w:type="character" w:styleId="CommentSubjectChar13" w:customStyle="1">
    <w:name w:val="Comment Subject Char13"/>
    <w:basedOn w:val="CommentTextChar13"/>
    <w:uiPriority w:val="99"/>
    <w:semiHidden w:val="1"/>
    <w:rsid w:val="00E616B8"/>
    <w:rPr>
      <w:rFonts w:ascii="Calibri" w:cs="Times New Roman" w:eastAsia="Times New Roman" w:hAnsi="Calibri"/>
      <w:b w:val="1"/>
      <w:bCs w:val="1"/>
      <w:sz w:val="20"/>
      <w:szCs w:val="20"/>
      <w:lang w:eastAsia="en-GB"/>
    </w:rPr>
  </w:style>
  <w:style w:type="character" w:styleId="css-yjzstk13" w:customStyle="1">
    <w:name w:val="css-yjzstk13"/>
    <w:basedOn w:val="DefaultParagraphFont"/>
    <w:rsid w:val="002B7972"/>
  </w:style>
  <w:style w:type="character" w:styleId="css-jf527w13" w:customStyle="1">
    <w:name w:val="css-jf527w13"/>
    <w:basedOn w:val="DefaultParagraphFont"/>
    <w:rsid w:val="002B7972"/>
  </w:style>
  <w:style w:type="character" w:styleId="css-xz0meq13" w:customStyle="1">
    <w:name w:val="css-xz0meq13"/>
    <w:basedOn w:val="DefaultParagraphFont"/>
    <w:rsid w:val="002B7972"/>
  </w:style>
  <w:style w:type="table" w:styleId="346" w:customStyle="1">
    <w:name w:val="346"/>
    <w:basedOn w:val="TableNormal"/>
    <w:tblPr>
      <w:tblStyleRowBandSize w:val="1"/>
      <w:tblStyleColBandSize w:val="1"/>
      <w:tblCellMar>
        <w:left w:w="115.0" w:type="dxa"/>
        <w:right w:w="115.0" w:type="dxa"/>
      </w:tblCellMar>
    </w:tblPr>
  </w:style>
  <w:style w:type="table" w:styleId="345" w:customStyle="1">
    <w:name w:val="345"/>
    <w:basedOn w:val="TableNormal"/>
    <w:tblPr>
      <w:tblStyleRowBandSize w:val="1"/>
      <w:tblStyleColBandSize w:val="1"/>
      <w:tblCellMar>
        <w:left w:w="115.0" w:type="dxa"/>
        <w:right w:w="115.0" w:type="dxa"/>
      </w:tblCellMar>
    </w:tblPr>
  </w:style>
  <w:style w:type="table" w:styleId="344" w:customStyle="1">
    <w:name w:val="344"/>
    <w:basedOn w:val="TableNormal"/>
    <w:tblPr>
      <w:tblStyleRowBandSize w:val="1"/>
      <w:tblStyleColBandSize w:val="1"/>
      <w:tblCellMar>
        <w:left w:w="115.0" w:type="dxa"/>
        <w:right w:w="115.0" w:type="dxa"/>
      </w:tblCellMar>
    </w:tblPr>
  </w:style>
  <w:style w:type="table" w:styleId="343" w:customStyle="1">
    <w:name w:val="343"/>
    <w:basedOn w:val="TableNormal"/>
    <w:tblPr>
      <w:tblStyleRowBandSize w:val="1"/>
      <w:tblStyleColBandSize w:val="1"/>
      <w:tblCellMar>
        <w:left w:w="115.0" w:type="dxa"/>
        <w:right w:w="115.0" w:type="dxa"/>
      </w:tblCellMar>
    </w:tblPr>
  </w:style>
  <w:style w:type="table" w:styleId="342" w:customStyle="1">
    <w:name w:val="342"/>
    <w:basedOn w:val="TableNormal"/>
    <w:tblPr>
      <w:tblStyleRowBandSize w:val="1"/>
      <w:tblStyleColBandSize w:val="1"/>
      <w:tblCellMar>
        <w:left w:w="115.0" w:type="dxa"/>
        <w:right w:w="115.0" w:type="dxa"/>
      </w:tblCellMar>
    </w:tblPr>
  </w:style>
  <w:style w:type="table" w:styleId="341" w:customStyle="1">
    <w:name w:val="341"/>
    <w:basedOn w:val="TableNormal"/>
    <w:tblPr>
      <w:tblStyleRowBandSize w:val="1"/>
      <w:tblStyleColBandSize w:val="1"/>
      <w:tblCellMar>
        <w:left w:w="115.0" w:type="dxa"/>
        <w:right w:w="115.0" w:type="dxa"/>
      </w:tblCellMar>
    </w:tblPr>
  </w:style>
  <w:style w:type="table" w:styleId="340" w:customStyle="1">
    <w:name w:val="340"/>
    <w:basedOn w:val="TableNormal"/>
    <w:tblPr>
      <w:tblStyleRowBandSize w:val="1"/>
      <w:tblStyleColBandSize w:val="1"/>
      <w:tblCellMar>
        <w:left w:w="115.0" w:type="dxa"/>
        <w:right w:w="115.0" w:type="dxa"/>
      </w:tblCellMar>
    </w:tblPr>
  </w:style>
  <w:style w:type="table" w:styleId="339" w:customStyle="1">
    <w:name w:val="339"/>
    <w:basedOn w:val="TableNormal"/>
    <w:tblPr>
      <w:tblStyleRowBandSize w:val="1"/>
      <w:tblStyleColBandSize w:val="1"/>
      <w:tblCellMar>
        <w:left w:w="115.0" w:type="dxa"/>
        <w:right w:w="115.0" w:type="dxa"/>
      </w:tblCellMar>
    </w:tblPr>
  </w:style>
  <w:style w:type="table" w:styleId="338" w:customStyle="1">
    <w:name w:val="338"/>
    <w:basedOn w:val="TableNormal"/>
    <w:tblPr>
      <w:tblStyleRowBandSize w:val="1"/>
      <w:tblStyleColBandSize w:val="1"/>
      <w:tblCellMar>
        <w:left w:w="115.0" w:type="dxa"/>
        <w:right w:w="115.0" w:type="dxa"/>
      </w:tblCellMar>
    </w:tblPr>
  </w:style>
  <w:style w:type="table" w:styleId="337" w:customStyle="1">
    <w:name w:val="337"/>
    <w:basedOn w:val="TableNormal"/>
    <w:tblPr>
      <w:tblStyleRowBandSize w:val="1"/>
      <w:tblStyleColBandSize w:val="1"/>
      <w:tblCellMar>
        <w:left w:w="115.0" w:type="dxa"/>
        <w:right w:w="115.0" w:type="dxa"/>
      </w:tblCellMar>
    </w:tblPr>
  </w:style>
  <w:style w:type="table" w:styleId="336" w:customStyle="1">
    <w:name w:val="336"/>
    <w:basedOn w:val="TableNormal"/>
    <w:tblPr>
      <w:tblStyleRowBandSize w:val="1"/>
      <w:tblStyleColBandSize w:val="1"/>
      <w:tblCellMar>
        <w:left w:w="115.0" w:type="dxa"/>
        <w:right w:w="115.0" w:type="dxa"/>
      </w:tblCellMar>
    </w:tblPr>
  </w:style>
  <w:style w:type="table" w:styleId="335" w:customStyle="1">
    <w:name w:val="335"/>
    <w:basedOn w:val="TableNormal"/>
    <w:tblPr>
      <w:tblStyleRowBandSize w:val="1"/>
      <w:tblStyleColBandSize w:val="1"/>
      <w:tblCellMar>
        <w:left w:w="115.0" w:type="dxa"/>
        <w:right w:w="115.0" w:type="dxa"/>
      </w:tblCellMar>
    </w:tblPr>
  </w:style>
  <w:style w:type="table" w:styleId="334" w:customStyle="1">
    <w:name w:val="334"/>
    <w:basedOn w:val="TableNormal"/>
    <w:tblPr>
      <w:tblStyleRowBandSize w:val="1"/>
      <w:tblStyleColBandSize w:val="1"/>
      <w:tblCellMar>
        <w:left w:w="115.0" w:type="dxa"/>
        <w:right w:w="115.0" w:type="dxa"/>
      </w:tblCellMar>
    </w:tblPr>
  </w:style>
  <w:style w:type="table" w:styleId="333" w:customStyle="1">
    <w:name w:val="333"/>
    <w:basedOn w:val="TableNormal"/>
    <w:tblPr>
      <w:tblStyleRowBandSize w:val="1"/>
      <w:tblStyleColBandSize w:val="1"/>
      <w:tblCellMar>
        <w:left w:w="115.0" w:type="dxa"/>
        <w:right w:w="115.0" w:type="dxa"/>
      </w:tblCellMar>
    </w:tblPr>
  </w:style>
  <w:style w:type="table" w:styleId="332" w:customStyle="1">
    <w:name w:val="332"/>
    <w:basedOn w:val="TableNormal"/>
    <w:tblPr>
      <w:tblStyleRowBandSize w:val="1"/>
      <w:tblStyleColBandSize w:val="1"/>
      <w:tblCellMar>
        <w:left w:w="115.0" w:type="dxa"/>
        <w:right w:w="115.0" w:type="dxa"/>
      </w:tblCellMar>
    </w:tblPr>
  </w:style>
  <w:style w:type="table" w:styleId="331" w:customStyle="1">
    <w:name w:val="331"/>
    <w:basedOn w:val="TableNormal"/>
    <w:tblPr>
      <w:tblStyleRowBandSize w:val="1"/>
      <w:tblStyleColBandSize w:val="1"/>
      <w:tblCellMar>
        <w:left w:w="115.0" w:type="dxa"/>
        <w:right w:w="115.0" w:type="dxa"/>
      </w:tblCellMar>
    </w:tblPr>
  </w:style>
  <w:style w:type="table" w:styleId="330" w:customStyle="1">
    <w:name w:val="330"/>
    <w:basedOn w:val="TableNormal"/>
    <w:tblPr>
      <w:tblStyleRowBandSize w:val="1"/>
      <w:tblStyleColBandSize w:val="1"/>
      <w:tblCellMar>
        <w:left w:w="115.0" w:type="dxa"/>
        <w:right w:w="115.0" w:type="dxa"/>
      </w:tblCellMar>
    </w:tblPr>
  </w:style>
  <w:style w:type="table" w:styleId="329" w:customStyle="1">
    <w:name w:val="329"/>
    <w:basedOn w:val="TableNormal"/>
    <w:tblPr>
      <w:tblStyleRowBandSize w:val="1"/>
      <w:tblStyleColBandSize w:val="1"/>
      <w:tblCellMar>
        <w:left w:w="115.0" w:type="dxa"/>
        <w:right w:w="115.0" w:type="dxa"/>
      </w:tblCellMar>
    </w:tblPr>
  </w:style>
  <w:style w:type="table" w:styleId="328" w:customStyle="1">
    <w:name w:val="328"/>
    <w:basedOn w:val="TableNormal"/>
    <w:tblPr>
      <w:tblStyleRowBandSize w:val="1"/>
      <w:tblStyleColBandSize w:val="1"/>
      <w:tblCellMar>
        <w:left w:w="115.0" w:type="dxa"/>
        <w:right w:w="115.0" w:type="dxa"/>
      </w:tblCellMar>
    </w:tblPr>
  </w:style>
  <w:style w:type="table" w:styleId="327" w:customStyle="1">
    <w:name w:val="327"/>
    <w:basedOn w:val="TableNormal"/>
    <w:tblPr>
      <w:tblStyleRowBandSize w:val="1"/>
      <w:tblStyleColBandSize w:val="1"/>
      <w:tblCellMar>
        <w:left w:w="115.0" w:type="dxa"/>
        <w:right w:w="115.0" w:type="dxa"/>
      </w:tblCellMar>
    </w:tblPr>
  </w:style>
  <w:style w:type="paragraph" w:styleId="MediumGrid1-Accent2112" w:customStyle="1">
    <w:name w:val="Medium Grid 1 - Accent 2112"/>
    <w:basedOn w:val="Normal"/>
    <w:uiPriority w:val="34"/>
    <w:qFormat w:val="1"/>
    <w:rsid w:val="00B67B73"/>
    <w:pPr>
      <w:ind w:left="720"/>
      <w:contextualSpacing w:val="1"/>
    </w:pPr>
  </w:style>
  <w:style w:type="paragraph" w:styleId="Default12" w:customStyle="1">
    <w:name w:val="Default12"/>
    <w:rsid w:val="00B67B73"/>
    <w:pPr>
      <w:autoSpaceDE w:val="0"/>
      <w:autoSpaceDN w:val="0"/>
      <w:adjustRightInd w:val="0"/>
      <w:spacing w:after="0" w:line="240" w:lineRule="auto"/>
    </w:pPr>
    <w:rPr>
      <w:color w:val="000000"/>
      <w:sz w:val="24"/>
      <w:szCs w:val="24"/>
    </w:rPr>
  </w:style>
  <w:style w:type="character" w:styleId="HeaderChar12" w:customStyle="1">
    <w:name w:val="Header Char12"/>
    <w:basedOn w:val="DefaultParagraphFont"/>
    <w:uiPriority w:val="99"/>
    <w:rsid w:val="00A43DAB"/>
    <w:rPr>
      <w:rFonts w:ascii="Calibri" w:cs="Times New Roman" w:eastAsia="Times New Roman" w:hAnsi="Calibri"/>
      <w:lang w:eastAsia="en-GB"/>
    </w:rPr>
  </w:style>
  <w:style w:type="character" w:styleId="FooterChar12" w:customStyle="1">
    <w:name w:val="Footer Char12"/>
    <w:basedOn w:val="DefaultParagraphFont"/>
    <w:uiPriority w:val="99"/>
    <w:rsid w:val="00A43DAB"/>
    <w:rPr>
      <w:rFonts w:ascii="Calibri" w:cs="Times New Roman" w:eastAsia="Times New Roman" w:hAnsi="Calibri"/>
      <w:lang w:eastAsia="en-GB"/>
    </w:rPr>
  </w:style>
  <w:style w:type="character" w:styleId="CommentTextChar12" w:customStyle="1">
    <w:name w:val="Comment Text Char12"/>
    <w:basedOn w:val="DefaultParagraphFont"/>
    <w:uiPriority w:val="99"/>
    <w:rsid w:val="00E616B8"/>
    <w:rPr>
      <w:rFonts w:ascii="Calibri" w:cs="Times New Roman" w:eastAsia="Times New Roman" w:hAnsi="Calibri"/>
      <w:sz w:val="20"/>
      <w:szCs w:val="20"/>
      <w:lang w:eastAsia="en-GB"/>
    </w:rPr>
  </w:style>
  <w:style w:type="character" w:styleId="CommentSubjectChar12" w:customStyle="1">
    <w:name w:val="Comment Subject Char12"/>
    <w:basedOn w:val="CommentTextChar12"/>
    <w:uiPriority w:val="99"/>
    <w:semiHidden w:val="1"/>
    <w:rsid w:val="00E616B8"/>
    <w:rPr>
      <w:rFonts w:ascii="Calibri" w:cs="Times New Roman" w:eastAsia="Times New Roman" w:hAnsi="Calibri"/>
      <w:b w:val="1"/>
      <w:bCs w:val="1"/>
      <w:sz w:val="20"/>
      <w:szCs w:val="20"/>
      <w:lang w:eastAsia="en-GB"/>
    </w:rPr>
  </w:style>
  <w:style w:type="character" w:styleId="css-yjzstk12" w:customStyle="1">
    <w:name w:val="css-yjzstk12"/>
    <w:basedOn w:val="DefaultParagraphFont"/>
    <w:rsid w:val="002B7972"/>
  </w:style>
  <w:style w:type="character" w:styleId="css-jf527w12" w:customStyle="1">
    <w:name w:val="css-jf527w12"/>
    <w:basedOn w:val="DefaultParagraphFont"/>
    <w:rsid w:val="002B7972"/>
  </w:style>
  <w:style w:type="character" w:styleId="css-xz0meq12" w:customStyle="1">
    <w:name w:val="css-xz0meq12"/>
    <w:basedOn w:val="DefaultParagraphFont"/>
    <w:rsid w:val="002B7972"/>
  </w:style>
  <w:style w:type="table" w:styleId="326" w:customStyle="1">
    <w:name w:val="326"/>
    <w:basedOn w:val="TableNormal"/>
    <w:tblPr>
      <w:tblStyleRowBandSize w:val="1"/>
      <w:tblStyleColBandSize w:val="1"/>
      <w:tblCellMar>
        <w:left w:w="115.0" w:type="dxa"/>
        <w:right w:w="115.0" w:type="dxa"/>
      </w:tblCellMar>
    </w:tblPr>
  </w:style>
  <w:style w:type="table" w:styleId="325" w:customStyle="1">
    <w:name w:val="325"/>
    <w:basedOn w:val="TableNormal"/>
    <w:tblPr>
      <w:tblStyleRowBandSize w:val="1"/>
      <w:tblStyleColBandSize w:val="1"/>
      <w:tblCellMar>
        <w:left w:w="115.0" w:type="dxa"/>
        <w:right w:w="115.0" w:type="dxa"/>
      </w:tblCellMar>
    </w:tblPr>
  </w:style>
  <w:style w:type="table" w:styleId="324" w:customStyle="1">
    <w:name w:val="324"/>
    <w:basedOn w:val="TableNormal"/>
    <w:tblPr>
      <w:tblStyleRowBandSize w:val="1"/>
      <w:tblStyleColBandSize w:val="1"/>
      <w:tblCellMar>
        <w:left w:w="115.0" w:type="dxa"/>
        <w:right w:w="115.0" w:type="dxa"/>
      </w:tblCellMar>
    </w:tblPr>
  </w:style>
  <w:style w:type="table" w:styleId="323" w:customStyle="1">
    <w:name w:val="323"/>
    <w:basedOn w:val="TableNormal"/>
    <w:tblPr>
      <w:tblStyleRowBandSize w:val="1"/>
      <w:tblStyleColBandSize w:val="1"/>
      <w:tblCellMar>
        <w:left w:w="115.0" w:type="dxa"/>
        <w:right w:w="115.0" w:type="dxa"/>
      </w:tblCellMar>
    </w:tblPr>
  </w:style>
  <w:style w:type="table" w:styleId="322" w:customStyle="1">
    <w:name w:val="322"/>
    <w:basedOn w:val="TableNormal"/>
    <w:tblPr>
      <w:tblStyleRowBandSize w:val="1"/>
      <w:tblStyleColBandSize w:val="1"/>
      <w:tblCellMar>
        <w:left w:w="115.0" w:type="dxa"/>
        <w:right w:w="115.0" w:type="dxa"/>
      </w:tblCellMar>
    </w:tblPr>
  </w:style>
  <w:style w:type="table" w:styleId="321" w:customStyle="1">
    <w:name w:val="321"/>
    <w:basedOn w:val="TableNormal"/>
    <w:tblPr>
      <w:tblStyleRowBandSize w:val="1"/>
      <w:tblStyleColBandSize w:val="1"/>
      <w:tblCellMar>
        <w:left w:w="115.0" w:type="dxa"/>
        <w:right w:w="115.0" w:type="dxa"/>
      </w:tblCellMar>
    </w:tblPr>
  </w:style>
  <w:style w:type="table" w:styleId="320" w:customStyle="1">
    <w:name w:val="320"/>
    <w:basedOn w:val="TableNormal"/>
    <w:tblPr>
      <w:tblStyleRowBandSize w:val="1"/>
      <w:tblStyleColBandSize w:val="1"/>
      <w:tblCellMar>
        <w:left w:w="115.0" w:type="dxa"/>
        <w:right w:w="115.0" w:type="dxa"/>
      </w:tblCellMar>
    </w:tblPr>
  </w:style>
  <w:style w:type="table" w:styleId="319" w:customStyle="1">
    <w:name w:val="319"/>
    <w:basedOn w:val="TableNormal"/>
    <w:tblPr>
      <w:tblStyleRowBandSize w:val="1"/>
      <w:tblStyleColBandSize w:val="1"/>
      <w:tblCellMar>
        <w:left w:w="115.0" w:type="dxa"/>
        <w:right w:w="115.0" w:type="dxa"/>
      </w:tblCellMar>
    </w:tblPr>
  </w:style>
  <w:style w:type="table" w:styleId="318" w:customStyle="1">
    <w:name w:val="318"/>
    <w:basedOn w:val="TableNormal"/>
    <w:tblPr>
      <w:tblStyleRowBandSize w:val="1"/>
      <w:tblStyleColBandSize w:val="1"/>
      <w:tblCellMar>
        <w:left w:w="115.0" w:type="dxa"/>
        <w:right w:w="115.0" w:type="dxa"/>
      </w:tblCellMar>
    </w:tblPr>
  </w:style>
  <w:style w:type="table" w:styleId="317" w:customStyle="1">
    <w:name w:val="317"/>
    <w:basedOn w:val="TableNormal"/>
    <w:tblPr>
      <w:tblStyleRowBandSize w:val="1"/>
      <w:tblStyleColBandSize w:val="1"/>
      <w:tblCellMar>
        <w:left w:w="115.0" w:type="dxa"/>
        <w:right w:w="115.0" w:type="dxa"/>
      </w:tblCellMar>
    </w:tblPr>
  </w:style>
  <w:style w:type="table" w:styleId="316" w:customStyle="1">
    <w:name w:val="316"/>
    <w:basedOn w:val="TableNormal"/>
    <w:tblPr>
      <w:tblStyleRowBandSize w:val="1"/>
      <w:tblStyleColBandSize w:val="1"/>
      <w:tblCellMar>
        <w:left w:w="115.0" w:type="dxa"/>
        <w:right w:w="115.0" w:type="dxa"/>
      </w:tblCellMar>
    </w:tblPr>
  </w:style>
  <w:style w:type="table" w:styleId="315" w:customStyle="1">
    <w:name w:val="315"/>
    <w:basedOn w:val="TableNormal"/>
    <w:tblPr>
      <w:tblStyleRowBandSize w:val="1"/>
      <w:tblStyleColBandSize w:val="1"/>
      <w:tblCellMar>
        <w:left w:w="115.0" w:type="dxa"/>
        <w:right w:w="115.0" w:type="dxa"/>
      </w:tblCellMar>
    </w:tblPr>
  </w:style>
  <w:style w:type="table" w:styleId="314" w:customStyle="1">
    <w:name w:val="314"/>
    <w:basedOn w:val="TableNormal"/>
    <w:tblPr>
      <w:tblStyleRowBandSize w:val="1"/>
      <w:tblStyleColBandSize w:val="1"/>
      <w:tblCellMar>
        <w:left w:w="115.0" w:type="dxa"/>
        <w:right w:w="115.0" w:type="dxa"/>
      </w:tblCellMar>
    </w:tblPr>
  </w:style>
  <w:style w:type="table" w:styleId="313" w:customStyle="1">
    <w:name w:val="313"/>
    <w:basedOn w:val="TableNormal"/>
    <w:tblPr>
      <w:tblStyleRowBandSize w:val="1"/>
      <w:tblStyleColBandSize w:val="1"/>
      <w:tblCellMar>
        <w:left w:w="115.0" w:type="dxa"/>
        <w:right w:w="115.0" w:type="dxa"/>
      </w:tblCellMar>
    </w:tblPr>
  </w:style>
  <w:style w:type="table" w:styleId="312" w:customStyle="1">
    <w:name w:val="312"/>
    <w:basedOn w:val="TableNormal"/>
    <w:tblPr>
      <w:tblStyleRowBandSize w:val="1"/>
      <w:tblStyleColBandSize w:val="1"/>
      <w:tblCellMar>
        <w:left w:w="115.0" w:type="dxa"/>
        <w:right w:w="115.0" w:type="dxa"/>
      </w:tblCellMar>
    </w:tblPr>
  </w:style>
  <w:style w:type="table" w:styleId="311" w:customStyle="1">
    <w:name w:val="311"/>
    <w:basedOn w:val="TableNormal"/>
    <w:tblPr>
      <w:tblStyleRowBandSize w:val="1"/>
      <w:tblStyleColBandSize w:val="1"/>
      <w:tblCellMar>
        <w:left w:w="115.0" w:type="dxa"/>
        <w:right w:w="115.0" w:type="dxa"/>
      </w:tblCellMar>
    </w:tblPr>
  </w:style>
  <w:style w:type="table" w:styleId="310" w:customStyle="1">
    <w:name w:val="310"/>
    <w:basedOn w:val="TableNormal"/>
    <w:tblPr>
      <w:tblStyleRowBandSize w:val="1"/>
      <w:tblStyleColBandSize w:val="1"/>
      <w:tblCellMar>
        <w:left w:w="115.0" w:type="dxa"/>
        <w:right w:w="115.0" w:type="dxa"/>
      </w:tblCellMar>
    </w:tblPr>
  </w:style>
  <w:style w:type="table" w:styleId="309" w:customStyle="1">
    <w:name w:val="309"/>
    <w:basedOn w:val="TableNormal"/>
    <w:tblPr>
      <w:tblStyleRowBandSize w:val="1"/>
      <w:tblStyleColBandSize w:val="1"/>
      <w:tblCellMar>
        <w:left w:w="115.0" w:type="dxa"/>
        <w:right w:w="115.0" w:type="dxa"/>
      </w:tblCellMar>
    </w:tblPr>
  </w:style>
  <w:style w:type="table" w:styleId="308" w:customStyle="1">
    <w:name w:val="308"/>
    <w:basedOn w:val="TableNormal"/>
    <w:tblPr>
      <w:tblStyleRowBandSize w:val="1"/>
      <w:tblStyleColBandSize w:val="1"/>
      <w:tblCellMar>
        <w:left w:w="115.0" w:type="dxa"/>
        <w:right w:w="115.0" w:type="dxa"/>
      </w:tblCellMar>
    </w:tblPr>
  </w:style>
  <w:style w:type="table" w:styleId="307" w:customStyle="1">
    <w:name w:val="307"/>
    <w:basedOn w:val="TableNormal"/>
    <w:tblPr>
      <w:tblStyleRowBandSize w:val="1"/>
      <w:tblStyleColBandSize w:val="1"/>
      <w:tblCellMar>
        <w:left w:w="115.0" w:type="dxa"/>
        <w:right w:w="115.0" w:type="dxa"/>
      </w:tblCellMar>
    </w:tblPr>
  </w:style>
  <w:style w:type="table" w:styleId="306" w:customStyle="1">
    <w:name w:val="306"/>
    <w:basedOn w:val="TableNormal"/>
    <w:tblPr>
      <w:tblStyleRowBandSize w:val="1"/>
      <w:tblStyleColBandSize w:val="1"/>
      <w:tblCellMar>
        <w:left w:w="115.0" w:type="dxa"/>
        <w:right w:w="115.0" w:type="dxa"/>
      </w:tblCellMar>
    </w:tblPr>
  </w:style>
  <w:style w:type="paragraph" w:styleId="MediumGrid1-Accent2111" w:customStyle="1">
    <w:name w:val="Medium Grid 1 - Accent 2111"/>
    <w:basedOn w:val="Normal"/>
    <w:uiPriority w:val="34"/>
    <w:qFormat w:val="1"/>
    <w:rsid w:val="00B67B73"/>
    <w:pPr>
      <w:ind w:left="720"/>
      <w:contextualSpacing w:val="1"/>
    </w:pPr>
  </w:style>
  <w:style w:type="paragraph" w:styleId="Default11" w:customStyle="1">
    <w:name w:val="Default11"/>
    <w:rsid w:val="00B67B73"/>
    <w:pPr>
      <w:autoSpaceDE w:val="0"/>
      <w:autoSpaceDN w:val="0"/>
      <w:adjustRightInd w:val="0"/>
      <w:spacing w:after="0" w:line="240" w:lineRule="auto"/>
    </w:pPr>
    <w:rPr>
      <w:color w:val="000000"/>
      <w:sz w:val="24"/>
      <w:szCs w:val="24"/>
    </w:rPr>
  </w:style>
  <w:style w:type="character" w:styleId="HeaderChar11" w:customStyle="1">
    <w:name w:val="Header Char11"/>
    <w:basedOn w:val="DefaultParagraphFont"/>
    <w:uiPriority w:val="99"/>
    <w:rsid w:val="00A43DAB"/>
    <w:rPr>
      <w:rFonts w:ascii="Calibri" w:cs="Times New Roman" w:eastAsia="Times New Roman" w:hAnsi="Calibri"/>
      <w:lang w:eastAsia="en-GB"/>
    </w:rPr>
  </w:style>
  <w:style w:type="character" w:styleId="FooterChar11" w:customStyle="1">
    <w:name w:val="Footer Char11"/>
    <w:basedOn w:val="DefaultParagraphFont"/>
    <w:uiPriority w:val="99"/>
    <w:rsid w:val="00A43DAB"/>
    <w:rPr>
      <w:rFonts w:ascii="Calibri" w:cs="Times New Roman" w:eastAsia="Times New Roman" w:hAnsi="Calibri"/>
      <w:lang w:eastAsia="en-GB"/>
    </w:rPr>
  </w:style>
  <w:style w:type="character" w:styleId="CommentTextChar11" w:customStyle="1">
    <w:name w:val="Comment Text Char11"/>
    <w:basedOn w:val="DefaultParagraphFont"/>
    <w:uiPriority w:val="99"/>
    <w:rsid w:val="00E616B8"/>
    <w:rPr>
      <w:rFonts w:ascii="Calibri" w:cs="Times New Roman" w:eastAsia="Times New Roman" w:hAnsi="Calibri"/>
      <w:sz w:val="20"/>
      <w:szCs w:val="20"/>
      <w:lang w:eastAsia="en-GB"/>
    </w:rPr>
  </w:style>
  <w:style w:type="character" w:styleId="CommentSubjectChar11" w:customStyle="1">
    <w:name w:val="Comment Subject Char11"/>
    <w:basedOn w:val="CommentTextChar11"/>
    <w:uiPriority w:val="99"/>
    <w:semiHidden w:val="1"/>
    <w:rsid w:val="00E616B8"/>
    <w:rPr>
      <w:rFonts w:ascii="Calibri" w:cs="Times New Roman" w:eastAsia="Times New Roman" w:hAnsi="Calibri"/>
      <w:b w:val="1"/>
      <w:bCs w:val="1"/>
      <w:sz w:val="20"/>
      <w:szCs w:val="20"/>
      <w:lang w:eastAsia="en-GB"/>
    </w:rPr>
  </w:style>
  <w:style w:type="character" w:styleId="css-yjzstk11" w:customStyle="1">
    <w:name w:val="css-yjzstk11"/>
    <w:basedOn w:val="DefaultParagraphFont"/>
    <w:rsid w:val="002B7972"/>
  </w:style>
  <w:style w:type="character" w:styleId="css-jf527w11" w:customStyle="1">
    <w:name w:val="css-jf527w11"/>
    <w:basedOn w:val="DefaultParagraphFont"/>
    <w:rsid w:val="002B7972"/>
  </w:style>
  <w:style w:type="character" w:styleId="css-xz0meq11" w:customStyle="1">
    <w:name w:val="css-xz0meq11"/>
    <w:basedOn w:val="DefaultParagraphFont"/>
    <w:rsid w:val="002B7972"/>
  </w:style>
  <w:style w:type="table" w:styleId="305" w:customStyle="1">
    <w:name w:val="305"/>
    <w:basedOn w:val="TableNormal"/>
    <w:tblPr>
      <w:tblStyleRowBandSize w:val="1"/>
      <w:tblStyleColBandSize w:val="1"/>
      <w:tblCellMar>
        <w:left w:w="115.0" w:type="dxa"/>
        <w:right w:w="115.0" w:type="dxa"/>
      </w:tblCellMar>
    </w:tblPr>
  </w:style>
  <w:style w:type="table" w:styleId="304" w:customStyle="1">
    <w:name w:val="304"/>
    <w:basedOn w:val="TableNormal"/>
    <w:tblPr>
      <w:tblStyleRowBandSize w:val="1"/>
      <w:tblStyleColBandSize w:val="1"/>
      <w:tblCellMar>
        <w:left w:w="115.0" w:type="dxa"/>
        <w:right w:w="115.0" w:type="dxa"/>
      </w:tblCellMar>
    </w:tblPr>
  </w:style>
  <w:style w:type="table" w:styleId="303" w:customStyle="1">
    <w:name w:val="303"/>
    <w:basedOn w:val="TableNormal"/>
    <w:tblPr>
      <w:tblStyleRowBandSize w:val="1"/>
      <w:tblStyleColBandSize w:val="1"/>
      <w:tblCellMar>
        <w:left w:w="115.0" w:type="dxa"/>
        <w:right w:w="115.0" w:type="dxa"/>
      </w:tblCellMar>
    </w:tblPr>
  </w:style>
  <w:style w:type="table" w:styleId="302" w:customStyle="1">
    <w:name w:val="302"/>
    <w:basedOn w:val="TableNormal"/>
    <w:tblPr>
      <w:tblStyleRowBandSize w:val="1"/>
      <w:tblStyleColBandSize w:val="1"/>
      <w:tblCellMar>
        <w:left w:w="115.0" w:type="dxa"/>
        <w:right w:w="115.0" w:type="dxa"/>
      </w:tblCellMar>
    </w:tblPr>
  </w:style>
  <w:style w:type="table" w:styleId="301" w:customStyle="1">
    <w:name w:val="301"/>
    <w:basedOn w:val="TableNormal"/>
    <w:tblPr>
      <w:tblStyleRowBandSize w:val="1"/>
      <w:tblStyleColBandSize w:val="1"/>
      <w:tblCellMar>
        <w:left w:w="115.0" w:type="dxa"/>
        <w:right w:w="115.0" w:type="dxa"/>
      </w:tblCellMar>
    </w:tblPr>
  </w:style>
  <w:style w:type="table" w:styleId="300" w:customStyle="1">
    <w:name w:val="300"/>
    <w:basedOn w:val="TableNormal"/>
    <w:tblPr>
      <w:tblStyleRowBandSize w:val="1"/>
      <w:tblStyleColBandSize w:val="1"/>
      <w:tblCellMar>
        <w:left w:w="115.0" w:type="dxa"/>
        <w:right w:w="115.0" w:type="dxa"/>
      </w:tblCellMar>
    </w:tblPr>
  </w:style>
  <w:style w:type="table" w:styleId="299" w:customStyle="1">
    <w:name w:val="299"/>
    <w:basedOn w:val="TableNormal"/>
    <w:tblPr>
      <w:tblStyleRowBandSize w:val="1"/>
      <w:tblStyleColBandSize w:val="1"/>
      <w:tblCellMar>
        <w:left w:w="115.0" w:type="dxa"/>
        <w:right w:w="115.0" w:type="dxa"/>
      </w:tblCellMar>
    </w:tblPr>
  </w:style>
  <w:style w:type="table" w:styleId="298" w:customStyle="1">
    <w:name w:val="298"/>
    <w:basedOn w:val="TableNormal"/>
    <w:tblPr>
      <w:tblStyleRowBandSize w:val="1"/>
      <w:tblStyleColBandSize w:val="1"/>
      <w:tblCellMar>
        <w:left w:w="115.0" w:type="dxa"/>
        <w:right w:w="115.0" w:type="dxa"/>
      </w:tblCellMar>
    </w:tblPr>
  </w:style>
  <w:style w:type="table" w:styleId="297" w:customStyle="1">
    <w:name w:val="297"/>
    <w:basedOn w:val="TableNormal"/>
    <w:tblPr>
      <w:tblStyleRowBandSize w:val="1"/>
      <w:tblStyleColBandSize w:val="1"/>
      <w:tblCellMar>
        <w:left w:w="115.0" w:type="dxa"/>
        <w:right w:w="115.0" w:type="dxa"/>
      </w:tblCellMar>
    </w:tblPr>
  </w:style>
  <w:style w:type="table" w:styleId="296" w:customStyle="1">
    <w:name w:val="296"/>
    <w:basedOn w:val="TableNormal"/>
    <w:tblPr>
      <w:tblStyleRowBandSize w:val="1"/>
      <w:tblStyleColBandSize w:val="1"/>
      <w:tblCellMar>
        <w:left w:w="115.0" w:type="dxa"/>
        <w:right w:w="115.0" w:type="dxa"/>
      </w:tblCellMar>
    </w:tblPr>
  </w:style>
  <w:style w:type="table" w:styleId="295" w:customStyle="1">
    <w:name w:val="295"/>
    <w:basedOn w:val="TableNormal"/>
    <w:tblPr>
      <w:tblStyleRowBandSize w:val="1"/>
      <w:tblStyleColBandSize w:val="1"/>
      <w:tblCellMar>
        <w:left w:w="115.0" w:type="dxa"/>
        <w:right w:w="115.0" w:type="dxa"/>
      </w:tblCellMar>
    </w:tblPr>
  </w:style>
  <w:style w:type="table" w:styleId="294" w:customStyle="1">
    <w:name w:val="294"/>
    <w:basedOn w:val="TableNormal"/>
    <w:tblPr>
      <w:tblStyleRowBandSize w:val="1"/>
      <w:tblStyleColBandSize w:val="1"/>
      <w:tblCellMar>
        <w:left w:w="115.0" w:type="dxa"/>
        <w:right w:w="115.0" w:type="dxa"/>
      </w:tblCellMar>
    </w:tblPr>
  </w:style>
  <w:style w:type="table" w:styleId="293" w:customStyle="1">
    <w:name w:val="293"/>
    <w:basedOn w:val="TableNormal"/>
    <w:tblPr>
      <w:tblStyleRowBandSize w:val="1"/>
      <w:tblStyleColBandSize w:val="1"/>
      <w:tblCellMar>
        <w:left w:w="115.0" w:type="dxa"/>
        <w:right w:w="115.0" w:type="dxa"/>
      </w:tblCellMar>
    </w:tblPr>
  </w:style>
  <w:style w:type="table" w:styleId="292" w:customStyle="1">
    <w:name w:val="292"/>
    <w:basedOn w:val="TableNormal"/>
    <w:tblPr>
      <w:tblStyleRowBandSize w:val="1"/>
      <w:tblStyleColBandSize w:val="1"/>
      <w:tblCellMar>
        <w:left w:w="115.0" w:type="dxa"/>
        <w:right w:w="115.0" w:type="dxa"/>
      </w:tblCellMar>
    </w:tblPr>
  </w:style>
  <w:style w:type="table" w:styleId="291" w:customStyle="1">
    <w:name w:val="291"/>
    <w:basedOn w:val="TableNormal"/>
    <w:tblPr>
      <w:tblStyleRowBandSize w:val="1"/>
      <w:tblStyleColBandSize w:val="1"/>
      <w:tblCellMar>
        <w:left w:w="115.0" w:type="dxa"/>
        <w:right w:w="115.0" w:type="dxa"/>
      </w:tblCellMar>
    </w:tblPr>
  </w:style>
  <w:style w:type="table" w:styleId="290" w:customStyle="1">
    <w:name w:val="290"/>
    <w:basedOn w:val="TableNormal"/>
    <w:tblPr>
      <w:tblStyleRowBandSize w:val="1"/>
      <w:tblStyleColBandSize w:val="1"/>
      <w:tblCellMar>
        <w:left w:w="115.0" w:type="dxa"/>
        <w:right w:w="115.0" w:type="dxa"/>
      </w:tblCellMar>
    </w:tblPr>
  </w:style>
  <w:style w:type="table" w:styleId="289" w:customStyle="1">
    <w:name w:val="289"/>
    <w:basedOn w:val="TableNormal"/>
    <w:tblPr>
      <w:tblStyleRowBandSize w:val="1"/>
      <w:tblStyleColBandSize w:val="1"/>
      <w:tblCellMar>
        <w:left w:w="115.0" w:type="dxa"/>
        <w:right w:w="115.0" w:type="dxa"/>
      </w:tblCellMar>
    </w:tblPr>
  </w:style>
  <w:style w:type="table" w:styleId="288" w:customStyle="1">
    <w:name w:val="288"/>
    <w:basedOn w:val="TableNormal"/>
    <w:tblPr>
      <w:tblStyleRowBandSize w:val="1"/>
      <w:tblStyleColBandSize w:val="1"/>
      <w:tblCellMar>
        <w:left w:w="115.0" w:type="dxa"/>
        <w:right w:w="115.0" w:type="dxa"/>
      </w:tblCellMar>
    </w:tblPr>
  </w:style>
  <w:style w:type="table" w:styleId="287" w:customStyle="1">
    <w:name w:val="287"/>
    <w:basedOn w:val="TableNormal"/>
    <w:tblPr>
      <w:tblStyleRowBandSize w:val="1"/>
      <w:tblStyleColBandSize w:val="1"/>
      <w:tblCellMar>
        <w:left w:w="115.0" w:type="dxa"/>
        <w:right w:w="115.0" w:type="dxa"/>
      </w:tblCellMar>
    </w:tblPr>
  </w:style>
  <w:style w:type="table" w:styleId="286" w:customStyle="1">
    <w:name w:val="286"/>
    <w:basedOn w:val="TableNormal"/>
    <w:tblPr>
      <w:tblStyleRowBandSize w:val="1"/>
      <w:tblStyleColBandSize w:val="1"/>
      <w:tblCellMar>
        <w:left w:w="115.0" w:type="dxa"/>
        <w:right w:w="115.0" w:type="dxa"/>
      </w:tblCellMar>
    </w:tblPr>
  </w:style>
  <w:style w:type="table" w:styleId="285" w:customStyle="1">
    <w:name w:val="285"/>
    <w:basedOn w:val="TableNormal"/>
    <w:tblPr>
      <w:tblStyleRowBandSize w:val="1"/>
      <w:tblStyleColBandSize w:val="1"/>
      <w:tblCellMar>
        <w:left w:w="115.0" w:type="dxa"/>
        <w:right w:w="115.0" w:type="dxa"/>
      </w:tblCellMar>
    </w:tblPr>
  </w:style>
  <w:style w:type="table" w:styleId="284" w:customStyle="1">
    <w:name w:val="284"/>
    <w:basedOn w:val="TableNormal"/>
    <w:tblPr>
      <w:tblStyleRowBandSize w:val="1"/>
      <w:tblStyleColBandSize w:val="1"/>
      <w:tblCellMar>
        <w:left w:w="115.0" w:type="dxa"/>
        <w:right w:w="115.0" w:type="dxa"/>
      </w:tblCellMar>
    </w:tblPr>
  </w:style>
  <w:style w:type="paragraph" w:styleId="MediumGrid1-Accent2110" w:customStyle="1">
    <w:name w:val="Medium Grid 1 - Accent 2110"/>
    <w:basedOn w:val="Normal"/>
    <w:uiPriority w:val="34"/>
    <w:qFormat w:val="1"/>
    <w:rsid w:val="00B67B73"/>
    <w:pPr>
      <w:ind w:left="720"/>
      <w:contextualSpacing w:val="1"/>
    </w:pPr>
  </w:style>
  <w:style w:type="paragraph" w:styleId="Default10" w:customStyle="1">
    <w:name w:val="Default10"/>
    <w:rsid w:val="00B67B73"/>
    <w:pPr>
      <w:autoSpaceDE w:val="0"/>
      <w:autoSpaceDN w:val="0"/>
      <w:adjustRightInd w:val="0"/>
      <w:spacing w:after="0" w:line="240" w:lineRule="auto"/>
    </w:pPr>
    <w:rPr>
      <w:color w:val="000000"/>
      <w:sz w:val="24"/>
      <w:szCs w:val="24"/>
    </w:rPr>
  </w:style>
  <w:style w:type="character" w:styleId="HeaderChar10" w:customStyle="1">
    <w:name w:val="Header Char10"/>
    <w:basedOn w:val="DefaultParagraphFont"/>
    <w:uiPriority w:val="99"/>
    <w:rsid w:val="00A43DAB"/>
    <w:rPr>
      <w:rFonts w:ascii="Calibri" w:cs="Times New Roman" w:eastAsia="Times New Roman" w:hAnsi="Calibri"/>
      <w:lang w:eastAsia="en-GB"/>
    </w:rPr>
  </w:style>
  <w:style w:type="character" w:styleId="FooterChar10" w:customStyle="1">
    <w:name w:val="Footer Char10"/>
    <w:basedOn w:val="DefaultParagraphFont"/>
    <w:uiPriority w:val="99"/>
    <w:rsid w:val="00A43DAB"/>
    <w:rPr>
      <w:rFonts w:ascii="Calibri" w:cs="Times New Roman" w:eastAsia="Times New Roman" w:hAnsi="Calibri"/>
      <w:lang w:eastAsia="en-GB"/>
    </w:rPr>
  </w:style>
  <w:style w:type="character" w:styleId="CommentTextChar10" w:customStyle="1">
    <w:name w:val="Comment Text Char10"/>
    <w:basedOn w:val="DefaultParagraphFont"/>
    <w:uiPriority w:val="99"/>
    <w:rsid w:val="00E616B8"/>
    <w:rPr>
      <w:rFonts w:ascii="Calibri" w:cs="Times New Roman" w:eastAsia="Times New Roman" w:hAnsi="Calibri"/>
      <w:sz w:val="20"/>
      <w:szCs w:val="20"/>
      <w:lang w:eastAsia="en-GB"/>
    </w:rPr>
  </w:style>
  <w:style w:type="character" w:styleId="CommentSubjectChar10" w:customStyle="1">
    <w:name w:val="Comment Subject Char10"/>
    <w:basedOn w:val="CommentTextChar10"/>
    <w:uiPriority w:val="99"/>
    <w:semiHidden w:val="1"/>
    <w:rsid w:val="00E616B8"/>
    <w:rPr>
      <w:rFonts w:ascii="Calibri" w:cs="Times New Roman" w:eastAsia="Times New Roman" w:hAnsi="Calibri"/>
      <w:b w:val="1"/>
      <w:bCs w:val="1"/>
      <w:sz w:val="20"/>
      <w:szCs w:val="20"/>
      <w:lang w:eastAsia="en-GB"/>
    </w:rPr>
  </w:style>
  <w:style w:type="character" w:styleId="css-yjzstk10" w:customStyle="1">
    <w:name w:val="css-yjzstk10"/>
    <w:basedOn w:val="DefaultParagraphFont"/>
    <w:rsid w:val="002B7972"/>
  </w:style>
  <w:style w:type="character" w:styleId="css-jf527w10" w:customStyle="1">
    <w:name w:val="css-jf527w10"/>
    <w:basedOn w:val="DefaultParagraphFont"/>
    <w:rsid w:val="002B7972"/>
  </w:style>
  <w:style w:type="character" w:styleId="css-xz0meq10" w:customStyle="1">
    <w:name w:val="css-xz0meq10"/>
    <w:basedOn w:val="DefaultParagraphFont"/>
    <w:rsid w:val="002B7972"/>
  </w:style>
  <w:style w:type="table" w:styleId="283" w:customStyle="1">
    <w:name w:val="283"/>
    <w:basedOn w:val="TableNormal"/>
    <w:tblPr>
      <w:tblStyleRowBandSize w:val="1"/>
      <w:tblStyleColBandSize w:val="1"/>
      <w:tblCellMar>
        <w:left w:w="115.0" w:type="dxa"/>
        <w:right w:w="115.0" w:type="dxa"/>
      </w:tblCellMar>
    </w:tblPr>
  </w:style>
  <w:style w:type="table" w:styleId="282" w:customStyle="1">
    <w:name w:val="282"/>
    <w:basedOn w:val="TableNormal"/>
    <w:tblPr>
      <w:tblStyleRowBandSize w:val="1"/>
      <w:tblStyleColBandSize w:val="1"/>
      <w:tblCellMar>
        <w:left w:w="115.0" w:type="dxa"/>
        <w:right w:w="115.0" w:type="dxa"/>
      </w:tblCellMar>
    </w:tblPr>
  </w:style>
  <w:style w:type="table" w:styleId="281" w:customStyle="1">
    <w:name w:val="281"/>
    <w:basedOn w:val="TableNormal"/>
    <w:tblPr>
      <w:tblStyleRowBandSize w:val="1"/>
      <w:tblStyleColBandSize w:val="1"/>
      <w:tblCellMar>
        <w:left w:w="115.0" w:type="dxa"/>
        <w:right w:w="115.0" w:type="dxa"/>
      </w:tblCellMar>
    </w:tblPr>
  </w:style>
  <w:style w:type="table" w:styleId="280" w:customStyle="1">
    <w:name w:val="280"/>
    <w:basedOn w:val="TableNormal"/>
    <w:tblPr>
      <w:tblStyleRowBandSize w:val="1"/>
      <w:tblStyleColBandSize w:val="1"/>
      <w:tblCellMar>
        <w:left w:w="115.0" w:type="dxa"/>
        <w:right w:w="115.0" w:type="dxa"/>
      </w:tblCellMar>
    </w:tblPr>
  </w:style>
  <w:style w:type="table" w:styleId="279" w:customStyle="1">
    <w:name w:val="279"/>
    <w:basedOn w:val="TableNormal"/>
    <w:tblPr>
      <w:tblStyleRowBandSize w:val="1"/>
      <w:tblStyleColBandSize w:val="1"/>
      <w:tblCellMar>
        <w:left w:w="115.0" w:type="dxa"/>
        <w:right w:w="115.0" w:type="dxa"/>
      </w:tblCellMar>
    </w:tblPr>
  </w:style>
  <w:style w:type="table" w:styleId="278" w:customStyle="1">
    <w:name w:val="278"/>
    <w:basedOn w:val="TableNormal"/>
    <w:tblPr>
      <w:tblStyleRowBandSize w:val="1"/>
      <w:tblStyleColBandSize w:val="1"/>
      <w:tblCellMar>
        <w:left w:w="115.0" w:type="dxa"/>
        <w:right w:w="115.0" w:type="dxa"/>
      </w:tblCellMar>
    </w:tblPr>
  </w:style>
  <w:style w:type="table" w:styleId="277" w:customStyle="1">
    <w:name w:val="277"/>
    <w:basedOn w:val="TableNormal"/>
    <w:tblPr>
      <w:tblStyleRowBandSize w:val="1"/>
      <w:tblStyleColBandSize w:val="1"/>
      <w:tblCellMar>
        <w:left w:w="115.0" w:type="dxa"/>
        <w:right w:w="115.0" w:type="dxa"/>
      </w:tblCellMar>
    </w:tblPr>
  </w:style>
  <w:style w:type="table" w:styleId="276" w:customStyle="1">
    <w:name w:val="276"/>
    <w:basedOn w:val="TableNormal"/>
    <w:tblPr>
      <w:tblStyleRowBandSize w:val="1"/>
      <w:tblStyleColBandSize w:val="1"/>
      <w:tblCellMar>
        <w:left w:w="115.0" w:type="dxa"/>
        <w:right w:w="115.0" w:type="dxa"/>
      </w:tblCellMar>
    </w:tblPr>
  </w:style>
  <w:style w:type="table" w:styleId="275" w:customStyle="1">
    <w:name w:val="275"/>
    <w:basedOn w:val="TableNormal"/>
    <w:tblPr>
      <w:tblStyleRowBandSize w:val="1"/>
      <w:tblStyleColBandSize w:val="1"/>
      <w:tblCellMar>
        <w:left w:w="115.0" w:type="dxa"/>
        <w:right w:w="115.0" w:type="dxa"/>
      </w:tblCellMar>
    </w:tblPr>
  </w:style>
  <w:style w:type="table" w:styleId="274" w:customStyle="1">
    <w:name w:val="274"/>
    <w:basedOn w:val="TableNormal"/>
    <w:tblPr>
      <w:tblStyleRowBandSize w:val="1"/>
      <w:tblStyleColBandSize w:val="1"/>
      <w:tblCellMar>
        <w:left w:w="115.0" w:type="dxa"/>
        <w:right w:w="115.0" w:type="dxa"/>
      </w:tblCellMar>
    </w:tblPr>
  </w:style>
  <w:style w:type="table" w:styleId="273" w:customStyle="1">
    <w:name w:val="273"/>
    <w:basedOn w:val="TableNormal"/>
    <w:tblPr>
      <w:tblStyleRowBandSize w:val="1"/>
      <w:tblStyleColBandSize w:val="1"/>
      <w:tblCellMar>
        <w:left w:w="115.0" w:type="dxa"/>
        <w:right w:w="115.0" w:type="dxa"/>
      </w:tblCellMar>
    </w:tblPr>
  </w:style>
  <w:style w:type="table" w:styleId="272" w:customStyle="1">
    <w:name w:val="272"/>
    <w:basedOn w:val="TableNormal"/>
    <w:tblPr>
      <w:tblStyleRowBandSize w:val="1"/>
      <w:tblStyleColBandSize w:val="1"/>
      <w:tblCellMar>
        <w:left w:w="115.0" w:type="dxa"/>
        <w:right w:w="115.0" w:type="dxa"/>
      </w:tblCellMar>
    </w:tblPr>
  </w:style>
  <w:style w:type="table" w:styleId="271" w:customStyle="1">
    <w:name w:val="271"/>
    <w:basedOn w:val="TableNormal"/>
    <w:tblPr>
      <w:tblStyleRowBandSize w:val="1"/>
      <w:tblStyleColBandSize w:val="1"/>
      <w:tblCellMar>
        <w:left w:w="115.0" w:type="dxa"/>
        <w:right w:w="115.0" w:type="dxa"/>
      </w:tblCellMar>
    </w:tblPr>
  </w:style>
  <w:style w:type="table" w:styleId="270" w:customStyle="1">
    <w:name w:val="270"/>
    <w:basedOn w:val="TableNormal"/>
    <w:tblPr>
      <w:tblStyleRowBandSize w:val="1"/>
      <w:tblStyleColBandSize w:val="1"/>
      <w:tblCellMar>
        <w:left w:w="115.0" w:type="dxa"/>
        <w:right w:w="115.0" w:type="dxa"/>
      </w:tblCellMar>
    </w:tblPr>
  </w:style>
  <w:style w:type="table" w:styleId="269" w:customStyle="1">
    <w:name w:val="269"/>
    <w:basedOn w:val="TableNormal"/>
    <w:tblPr>
      <w:tblStyleRowBandSize w:val="1"/>
      <w:tblStyleColBandSize w:val="1"/>
      <w:tblCellMar>
        <w:left w:w="115.0" w:type="dxa"/>
        <w:right w:w="115.0" w:type="dxa"/>
      </w:tblCellMar>
    </w:tblPr>
  </w:style>
  <w:style w:type="table" w:styleId="268" w:customStyle="1">
    <w:name w:val="268"/>
    <w:basedOn w:val="TableNormal"/>
    <w:tblPr>
      <w:tblStyleRowBandSize w:val="1"/>
      <w:tblStyleColBandSize w:val="1"/>
      <w:tblCellMar>
        <w:left w:w="115.0" w:type="dxa"/>
        <w:right w:w="115.0" w:type="dxa"/>
      </w:tblCellMar>
    </w:tblPr>
  </w:style>
  <w:style w:type="table" w:styleId="267" w:customStyle="1">
    <w:name w:val="267"/>
    <w:basedOn w:val="TableNormal"/>
    <w:tblPr>
      <w:tblStyleRowBandSize w:val="1"/>
      <w:tblStyleColBandSize w:val="1"/>
      <w:tblCellMar>
        <w:left w:w="115.0" w:type="dxa"/>
        <w:right w:w="115.0" w:type="dxa"/>
      </w:tblCellMar>
    </w:tblPr>
  </w:style>
  <w:style w:type="table" w:styleId="266" w:customStyle="1">
    <w:name w:val="266"/>
    <w:basedOn w:val="TableNormal"/>
    <w:tblPr>
      <w:tblStyleRowBandSize w:val="1"/>
      <w:tblStyleColBandSize w:val="1"/>
      <w:tblCellMar>
        <w:left w:w="115.0" w:type="dxa"/>
        <w:right w:w="115.0" w:type="dxa"/>
      </w:tblCellMar>
    </w:tblPr>
  </w:style>
  <w:style w:type="table" w:styleId="265" w:customStyle="1">
    <w:name w:val="265"/>
    <w:basedOn w:val="TableNormal"/>
    <w:tblPr>
      <w:tblStyleRowBandSize w:val="1"/>
      <w:tblStyleColBandSize w:val="1"/>
      <w:tblCellMar>
        <w:left w:w="115.0" w:type="dxa"/>
        <w:right w:w="115.0" w:type="dxa"/>
      </w:tblCellMar>
    </w:tblPr>
  </w:style>
  <w:style w:type="table" w:styleId="264" w:customStyle="1">
    <w:name w:val="264"/>
    <w:basedOn w:val="TableNormal"/>
    <w:tblPr>
      <w:tblStyleRowBandSize w:val="1"/>
      <w:tblStyleColBandSize w:val="1"/>
      <w:tblCellMar>
        <w:left w:w="115.0" w:type="dxa"/>
        <w:right w:w="115.0" w:type="dxa"/>
      </w:tblCellMar>
    </w:tblPr>
  </w:style>
  <w:style w:type="table" w:styleId="263" w:customStyle="1">
    <w:name w:val="263"/>
    <w:basedOn w:val="TableNormal"/>
    <w:tblPr>
      <w:tblStyleRowBandSize w:val="1"/>
      <w:tblStyleColBandSize w:val="1"/>
      <w:tblCellMar>
        <w:left w:w="115.0" w:type="dxa"/>
        <w:right w:w="115.0" w:type="dxa"/>
      </w:tblCellMar>
    </w:tblPr>
  </w:style>
  <w:style w:type="table" w:styleId="262" w:customStyle="1">
    <w:name w:val="262"/>
    <w:basedOn w:val="TableNormal"/>
    <w:tblPr>
      <w:tblStyleRowBandSize w:val="1"/>
      <w:tblStyleColBandSize w:val="1"/>
      <w:tblCellMar>
        <w:left w:w="115.0" w:type="dxa"/>
        <w:right w:w="115.0" w:type="dxa"/>
      </w:tblCellMar>
    </w:tblPr>
  </w:style>
  <w:style w:type="table" w:styleId="261" w:customStyle="1">
    <w:name w:val="261"/>
    <w:basedOn w:val="TableNormal"/>
    <w:tblPr>
      <w:tblStyleRowBandSize w:val="1"/>
      <w:tblStyleColBandSize w:val="1"/>
      <w:tblCellMar>
        <w:left w:w="115.0" w:type="dxa"/>
        <w:right w:w="115.0" w:type="dxa"/>
      </w:tblCellMar>
    </w:tblPr>
  </w:style>
  <w:style w:type="paragraph" w:styleId="MediumGrid1-Accent219" w:customStyle="1">
    <w:name w:val="Medium Grid 1 - Accent 219"/>
    <w:basedOn w:val="Normal"/>
    <w:uiPriority w:val="34"/>
    <w:qFormat w:val="1"/>
    <w:rsid w:val="00B67B73"/>
    <w:pPr>
      <w:ind w:left="720"/>
      <w:contextualSpacing w:val="1"/>
    </w:pPr>
  </w:style>
  <w:style w:type="paragraph" w:styleId="Default9" w:customStyle="1">
    <w:name w:val="Default9"/>
    <w:rsid w:val="00B67B73"/>
    <w:pPr>
      <w:autoSpaceDE w:val="0"/>
      <w:autoSpaceDN w:val="0"/>
      <w:adjustRightInd w:val="0"/>
      <w:spacing w:after="0" w:line="240" w:lineRule="auto"/>
    </w:pPr>
    <w:rPr>
      <w:color w:val="000000"/>
      <w:sz w:val="24"/>
      <w:szCs w:val="24"/>
    </w:rPr>
  </w:style>
  <w:style w:type="character" w:styleId="HeaderChar9" w:customStyle="1">
    <w:name w:val="Header Char9"/>
    <w:basedOn w:val="DefaultParagraphFont"/>
    <w:uiPriority w:val="99"/>
    <w:rsid w:val="00A43DAB"/>
    <w:rPr>
      <w:rFonts w:ascii="Calibri" w:cs="Times New Roman" w:eastAsia="Times New Roman" w:hAnsi="Calibri"/>
      <w:lang w:eastAsia="en-GB"/>
    </w:rPr>
  </w:style>
  <w:style w:type="character" w:styleId="FooterChar9" w:customStyle="1">
    <w:name w:val="Footer Char9"/>
    <w:basedOn w:val="DefaultParagraphFont"/>
    <w:uiPriority w:val="99"/>
    <w:rsid w:val="00A43DAB"/>
    <w:rPr>
      <w:rFonts w:ascii="Calibri" w:cs="Times New Roman" w:eastAsia="Times New Roman" w:hAnsi="Calibri"/>
      <w:lang w:eastAsia="en-GB"/>
    </w:rPr>
  </w:style>
  <w:style w:type="character" w:styleId="CommentTextChar9" w:customStyle="1">
    <w:name w:val="Comment Text Char9"/>
    <w:basedOn w:val="DefaultParagraphFont"/>
    <w:uiPriority w:val="99"/>
    <w:rsid w:val="00E616B8"/>
    <w:rPr>
      <w:rFonts w:ascii="Calibri" w:cs="Times New Roman" w:eastAsia="Times New Roman" w:hAnsi="Calibri"/>
      <w:sz w:val="20"/>
      <w:szCs w:val="20"/>
      <w:lang w:eastAsia="en-GB"/>
    </w:rPr>
  </w:style>
  <w:style w:type="character" w:styleId="CommentSubjectChar9" w:customStyle="1">
    <w:name w:val="Comment Subject Char9"/>
    <w:basedOn w:val="CommentTextChar9"/>
    <w:uiPriority w:val="99"/>
    <w:semiHidden w:val="1"/>
    <w:rsid w:val="00E616B8"/>
    <w:rPr>
      <w:rFonts w:ascii="Calibri" w:cs="Times New Roman" w:eastAsia="Times New Roman" w:hAnsi="Calibri"/>
      <w:b w:val="1"/>
      <w:bCs w:val="1"/>
      <w:sz w:val="20"/>
      <w:szCs w:val="20"/>
      <w:lang w:eastAsia="en-GB"/>
    </w:rPr>
  </w:style>
  <w:style w:type="character" w:styleId="css-yjzstk9" w:customStyle="1">
    <w:name w:val="css-yjzstk9"/>
    <w:basedOn w:val="DefaultParagraphFont"/>
    <w:rsid w:val="002B7972"/>
  </w:style>
  <w:style w:type="character" w:styleId="css-jf527w9" w:customStyle="1">
    <w:name w:val="css-jf527w9"/>
    <w:basedOn w:val="DefaultParagraphFont"/>
    <w:rsid w:val="002B7972"/>
  </w:style>
  <w:style w:type="character" w:styleId="css-xz0meq9" w:customStyle="1">
    <w:name w:val="css-xz0meq9"/>
    <w:basedOn w:val="DefaultParagraphFont"/>
    <w:rsid w:val="002B7972"/>
  </w:style>
  <w:style w:type="table" w:styleId="260" w:customStyle="1">
    <w:name w:val="260"/>
    <w:basedOn w:val="TableNormal"/>
    <w:tblPr>
      <w:tblStyleRowBandSize w:val="1"/>
      <w:tblStyleColBandSize w:val="1"/>
      <w:tblCellMar>
        <w:left w:w="115.0" w:type="dxa"/>
        <w:right w:w="115.0" w:type="dxa"/>
      </w:tblCellMar>
    </w:tblPr>
  </w:style>
  <w:style w:type="table" w:styleId="259" w:customStyle="1">
    <w:name w:val="259"/>
    <w:basedOn w:val="TableNormal"/>
    <w:tblPr>
      <w:tblStyleRowBandSize w:val="1"/>
      <w:tblStyleColBandSize w:val="1"/>
      <w:tblCellMar>
        <w:left w:w="115.0" w:type="dxa"/>
        <w:right w:w="115.0" w:type="dxa"/>
      </w:tblCellMar>
    </w:tblPr>
  </w:style>
  <w:style w:type="table" w:styleId="258" w:customStyle="1">
    <w:name w:val="258"/>
    <w:basedOn w:val="TableNormal"/>
    <w:tblPr>
      <w:tblStyleRowBandSize w:val="1"/>
      <w:tblStyleColBandSize w:val="1"/>
      <w:tblCellMar>
        <w:left w:w="115.0" w:type="dxa"/>
        <w:right w:w="115.0" w:type="dxa"/>
      </w:tblCellMar>
    </w:tblPr>
  </w:style>
  <w:style w:type="table" w:styleId="257" w:customStyle="1">
    <w:name w:val="257"/>
    <w:basedOn w:val="TableNormal"/>
    <w:tblPr>
      <w:tblStyleRowBandSize w:val="1"/>
      <w:tblStyleColBandSize w:val="1"/>
      <w:tblCellMar>
        <w:left w:w="115.0" w:type="dxa"/>
        <w:right w:w="115.0" w:type="dxa"/>
      </w:tblCellMar>
    </w:tblPr>
  </w:style>
  <w:style w:type="table" w:styleId="256" w:customStyle="1">
    <w:name w:val="256"/>
    <w:basedOn w:val="TableNormal"/>
    <w:tblPr>
      <w:tblStyleRowBandSize w:val="1"/>
      <w:tblStyleColBandSize w:val="1"/>
      <w:tblCellMar>
        <w:left w:w="115.0" w:type="dxa"/>
        <w:right w:w="115.0" w:type="dxa"/>
      </w:tblCellMar>
    </w:tblPr>
  </w:style>
  <w:style w:type="table" w:styleId="255" w:customStyle="1">
    <w:name w:val="255"/>
    <w:basedOn w:val="TableNormal"/>
    <w:tblPr>
      <w:tblStyleRowBandSize w:val="1"/>
      <w:tblStyleColBandSize w:val="1"/>
      <w:tblCellMar>
        <w:left w:w="115.0" w:type="dxa"/>
        <w:right w:w="115.0" w:type="dxa"/>
      </w:tblCellMar>
    </w:tblPr>
  </w:style>
  <w:style w:type="table" w:styleId="254" w:customStyle="1">
    <w:name w:val="254"/>
    <w:basedOn w:val="TableNormal"/>
    <w:tblPr>
      <w:tblStyleRowBandSize w:val="1"/>
      <w:tblStyleColBandSize w:val="1"/>
      <w:tblCellMar>
        <w:left w:w="115.0" w:type="dxa"/>
        <w:right w:w="115.0" w:type="dxa"/>
      </w:tblCellMar>
    </w:tblPr>
  </w:style>
  <w:style w:type="table" w:styleId="253" w:customStyle="1">
    <w:name w:val="253"/>
    <w:basedOn w:val="TableNormal"/>
    <w:tblPr>
      <w:tblStyleRowBandSize w:val="1"/>
      <w:tblStyleColBandSize w:val="1"/>
      <w:tblCellMar>
        <w:left w:w="115.0" w:type="dxa"/>
        <w:right w:w="115.0" w:type="dxa"/>
      </w:tblCellMar>
    </w:tblPr>
  </w:style>
  <w:style w:type="table" w:styleId="252" w:customStyle="1">
    <w:name w:val="252"/>
    <w:basedOn w:val="TableNormal"/>
    <w:tblPr>
      <w:tblStyleRowBandSize w:val="1"/>
      <w:tblStyleColBandSize w:val="1"/>
      <w:tblCellMar>
        <w:left w:w="115.0" w:type="dxa"/>
        <w:right w:w="115.0" w:type="dxa"/>
      </w:tblCellMar>
    </w:tblPr>
  </w:style>
  <w:style w:type="table" w:styleId="251" w:customStyle="1">
    <w:name w:val="251"/>
    <w:basedOn w:val="TableNormal"/>
    <w:tblPr>
      <w:tblStyleRowBandSize w:val="1"/>
      <w:tblStyleColBandSize w:val="1"/>
      <w:tblCellMar>
        <w:left w:w="115.0" w:type="dxa"/>
        <w:right w:w="115.0" w:type="dxa"/>
      </w:tblCellMar>
    </w:tblPr>
  </w:style>
  <w:style w:type="table" w:styleId="250" w:customStyle="1">
    <w:name w:val="250"/>
    <w:basedOn w:val="TableNormal"/>
    <w:tblPr>
      <w:tblStyleRowBandSize w:val="1"/>
      <w:tblStyleColBandSize w:val="1"/>
      <w:tblCellMar>
        <w:left w:w="115.0" w:type="dxa"/>
        <w:right w:w="115.0" w:type="dxa"/>
      </w:tblCellMar>
    </w:tblPr>
  </w:style>
  <w:style w:type="table" w:styleId="249" w:customStyle="1">
    <w:name w:val="249"/>
    <w:basedOn w:val="TableNormal"/>
    <w:tblPr>
      <w:tblStyleRowBandSize w:val="1"/>
      <w:tblStyleColBandSize w:val="1"/>
      <w:tblCellMar>
        <w:left w:w="115.0" w:type="dxa"/>
        <w:right w:w="115.0" w:type="dxa"/>
      </w:tblCellMar>
    </w:tblPr>
  </w:style>
  <w:style w:type="table" w:styleId="248" w:customStyle="1">
    <w:name w:val="248"/>
    <w:basedOn w:val="TableNormal"/>
    <w:tblPr>
      <w:tblStyleRowBandSize w:val="1"/>
      <w:tblStyleColBandSize w:val="1"/>
      <w:tblCellMar>
        <w:left w:w="115.0" w:type="dxa"/>
        <w:right w:w="115.0" w:type="dxa"/>
      </w:tblCellMar>
    </w:tblPr>
  </w:style>
  <w:style w:type="table" w:styleId="247" w:customStyle="1">
    <w:name w:val="247"/>
    <w:basedOn w:val="TableNormal"/>
    <w:tblPr>
      <w:tblStyleRowBandSize w:val="1"/>
      <w:tblStyleColBandSize w:val="1"/>
      <w:tblCellMar>
        <w:left w:w="115.0" w:type="dxa"/>
        <w:right w:w="115.0" w:type="dxa"/>
      </w:tblCellMar>
    </w:tblPr>
  </w:style>
  <w:style w:type="table" w:styleId="246" w:customStyle="1">
    <w:name w:val="246"/>
    <w:basedOn w:val="TableNormal"/>
    <w:tblPr>
      <w:tblStyleRowBandSize w:val="1"/>
      <w:tblStyleColBandSize w:val="1"/>
      <w:tblCellMar>
        <w:left w:w="115.0" w:type="dxa"/>
        <w:right w:w="115.0" w:type="dxa"/>
      </w:tblCellMar>
    </w:tblPr>
  </w:style>
  <w:style w:type="table" w:styleId="245" w:customStyle="1">
    <w:name w:val="245"/>
    <w:basedOn w:val="TableNormal"/>
    <w:tblPr>
      <w:tblStyleRowBandSize w:val="1"/>
      <w:tblStyleColBandSize w:val="1"/>
      <w:tblCellMar>
        <w:left w:w="115.0" w:type="dxa"/>
        <w:right w:w="115.0" w:type="dxa"/>
      </w:tblCellMar>
    </w:tblPr>
  </w:style>
  <w:style w:type="table" w:styleId="244" w:customStyle="1">
    <w:name w:val="244"/>
    <w:basedOn w:val="TableNormal"/>
    <w:tblPr>
      <w:tblStyleRowBandSize w:val="1"/>
      <w:tblStyleColBandSize w:val="1"/>
      <w:tblCellMar>
        <w:left w:w="115.0" w:type="dxa"/>
        <w:right w:w="115.0" w:type="dxa"/>
      </w:tblCellMar>
    </w:tblPr>
  </w:style>
  <w:style w:type="table" w:styleId="243" w:customStyle="1">
    <w:name w:val="243"/>
    <w:basedOn w:val="TableNormal"/>
    <w:tblPr>
      <w:tblStyleRowBandSize w:val="1"/>
      <w:tblStyleColBandSize w:val="1"/>
      <w:tblCellMar>
        <w:left w:w="115.0" w:type="dxa"/>
        <w:right w:w="115.0" w:type="dxa"/>
      </w:tblCellMar>
    </w:tblPr>
  </w:style>
  <w:style w:type="table" w:styleId="242" w:customStyle="1">
    <w:name w:val="242"/>
    <w:basedOn w:val="TableNormal"/>
    <w:tblPr>
      <w:tblStyleRowBandSize w:val="1"/>
      <w:tblStyleColBandSize w:val="1"/>
      <w:tblCellMar>
        <w:left w:w="115.0" w:type="dxa"/>
        <w:right w:w="115.0" w:type="dxa"/>
      </w:tblCellMar>
    </w:tblPr>
  </w:style>
  <w:style w:type="table" w:styleId="241" w:customStyle="1">
    <w:name w:val="241"/>
    <w:basedOn w:val="TableNormal"/>
    <w:tblPr>
      <w:tblStyleRowBandSize w:val="1"/>
      <w:tblStyleColBandSize w:val="1"/>
      <w:tblCellMar>
        <w:left w:w="115.0" w:type="dxa"/>
        <w:right w:w="115.0" w:type="dxa"/>
      </w:tblCellMar>
    </w:tblPr>
  </w:style>
  <w:style w:type="table" w:styleId="240" w:customStyle="1">
    <w:name w:val="240"/>
    <w:basedOn w:val="TableNormal"/>
    <w:tblPr>
      <w:tblStyleRowBandSize w:val="1"/>
      <w:tblStyleColBandSize w:val="1"/>
      <w:tblCellMar>
        <w:left w:w="115.0" w:type="dxa"/>
        <w:right w:w="115.0" w:type="dxa"/>
      </w:tblCellMar>
    </w:tblPr>
  </w:style>
  <w:style w:type="table" w:styleId="239" w:customStyle="1">
    <w:name w:val="239"/>
    <w:basedOn w:val="TableNormal"/>
    <w:tblPr>
      <w:tblStyleRowBandSize w:val="1"/>
      <w:tblStyleColBandSize w:val="1"/>
      <w:tblCellMar>
        <w:left w:w="115.0" w:type="dxa"/>
        <w:right w:w="115.0" w:type="dxa"/>
      </w:tblCellMar>
    </w:tblPr>
  </w:style>
  <w:style w:type="table" w:styleId="238" w:customStyle="1">
    <w:name w:val="238"/>
    <w:basedOn w:val="TableNormal"/>
    <w:tblPr>
      <w:tblStyleRowBandSize w:val="1"/>
      <w:tblStyleColBandSize w:val="1"/>
      <w:tblCellMar>
        <w:left w:w="115.0" w:type="dxa"/>
        <w:right w:w="115.0" w:type="dxa"/>
      </w:tblCellMar>
    </w:tblPr>
  </w:style>
  <w:style w:type="table" w:styleId="237" w:customStyle="1">
    <w:name w:val="237"/>
    <w:basedOn w:val="TableNormal"/>
    <w:tblPr>
      <w:tblStyleRowBandSize w:val="1"/>
      <w:tblStyleColBandSize w:val="1"/>
      <w:tblCellMar>
        <w:left w:w="115.0" w:type="dxa"/>
        <w:right w:w="115.0" w:type="dxa"/>
      </w:tblCellMar>
    </w:tblPr>
  </w:style>
  <w:style w:type="paragraph" w:styleId="MediumGrid1-Accent218" w:customStyle="1">
    <w:name w:val="Medium Grid 1 - Accent 218"/>
    <w:basedOn w:val="Normal"/>
    <w:uiPriority w:val="34"/>
    <w:qFormat w:val="1"/>
    <w:rsid w:val="00B67B73"/>
    <w:pPr>
      <w:ind w:left="720"/>
      <w:contextualSpacing w:val="1"/>
    </w:pPr>
  </w:style>
  <w:style w:type="paragraph" w:styleId="Default8" w:customStyle="1">
    <w:name w:val="Default8"/>
    <w:rsid w:val="00B67B73"/>
    <w:pPr>
      <w:autoSpaceDE w:val="0"/>
      <w:autoSpaceDN w:val="0"/>
      <w:adjustRightInd w:val="0"/>
      <w:spacing w:after="0" w:line="240" w:lineRule="auto"/>
    </w:pPr>
    <w:rPr>
      <w:color w:val="000000"/>
      <w:sz w:val="24"/>
      <w:szCs w:val="24"/>
    </w:rPr>
  </w:style>
  <w:style w:type="character" w:styleId="HeaderChar8" w:customStyle="1">
    <w:name w:val="Header Char8"/>
    <w:basedOn w:val="DefaultParagraphFont"/>
    <w:uiPriority w:val="99"/>
    <w:rsid w:val="00A43DAB"/>
    <w:rPr>
      <w:rFonts w:ascii="Calibri" w:cs="Times New Roman" w:eastAsia="Times New Roman" w:hAnsi="Calibri"/>
      <w:lang w:eastAsia="en-GB"/>
    </w:rPr>
  </w:style>
  <w:style w:type="character" w:styleId="FooterChar8" w:customStyle="1">
    <w:name w:val="Footer Char8"/>
    <w:basedOn w:val="DefaultParagraphFont"/>
    <w:uiPriority w:val="99"/>
    <w:rsid w:val="00A43DAB"/>
    <w:rPr>
      <w:rFonts w:ascii="Calibri" w:cs="Times New Roman" w:eastAsia="Times New Roman" w:hAnsi="Calibri"/>
      <w:lang w:eastAsia="en-GB"/>
    </w:rPr>
  </w:style>
  <w:style w:type="character" w:styleId="CommentTextChar8" w:customStyle="1">
    <w:name w:val="Comment Text Char8"/>
    <w:basedOn w:val="DefaultParagraphFont"/>
    <w:uiPriority w:val="99"/>
    <w:rsid w:val="00E616B8"/>
    <w:rPr>
      <w:rFonts w:ascii="Calibri" w:cs="Times New Roman" w:eastAsia="Times New Roman" w:hAnsi="Calibri"/>
      <w:sz w:val="20"/>
      <w:szCs w:val="20"/>
      <w:lang w:eastAsia="en-GB"/>
    </w:rPr>
  </w:style>
  <w:style w:type="character" w:styleId="CommentSubjectChar8" w:customStyle="1">
    <w:name w:val="Comment Subject Char8"/>
    <w:basedOn w:val="CommentTextChar8"/>
    <w:uiPriority w:val="99"/>
    <w:semiHidden w:val="1"/>
    <w:rsid w:val="00E616B8"/>
    <w:rPr>
      <w:rFonts w:ascii="Calibri" w:cs="Times New Roman" w:eastAsia="Times New Roman" w:hAnsi="Calibri"/>
      <w:b w:val="1"/>
      <w:bCs w:val="1"/>
      <w:sz w:val="20"/>
      <w:szCs w:val="20"/>
      <w:lang w:eastAsia="en-GB"/>
    </w:rPr>
  </w:style>
  <w:style w:type="character" w:styleId="css-yjzstk8" w:customStyle="1">
    <w:name w:val="css-yjzstk8"/>
    <w:basedOn w:val="DefaultParagraphFont"/>
    <w:rsid w:val="002B7972"/>
  </w:style>
  <w:style w:type="character" w:styleId="css-jf527w8" w:customStyle="1">
    <w:name w:val="css-jf527w8"/>
    <w:basedOn w:val="DefaultParagraphFont"/>
    <w:rsid w:val="002B7972"/>
  </w:style>
  <w:style w:type="character" w:styleId="css-xz0meq8" w:customStyle="1">
    <w:name w:val="css-xz0meq8"/>
    <w:basedOn w:val="DefaultParagraphFont"/>
    <w:rsid w:val="002B7972"/>
  </w:style>
  <w:style w:type="table" w:styleId="236" w:customStyle="1">
    <w:name w:val="236"/>
    <w:basedOn w:val="TableNormal"/>
    <w:tblPr>
      <w:tblStyleRowBandSize w:val="1"/>
      <w:tblStyleColBandSize w:val="1"/>
      <w:tblCellMar>
        <w:left w:w="115.0" w:type="dxa"/>
        <w:right w:w="115.0" w:type="dxa"/>
      </w:tblCellMar>
    </w:tblPr>
  </w:style>
  <w:style w:type="table" w:styleId="235" w:customStyle="1">
    <w:name w:val="235"/>
    <w:basedOn w:val="TableNormal"/>
    <w:tblPr>
      <w:tblStyleRowBandSize w:val="1"/>
      <w:tblStyleColBandSize w:val="1"/>
      <w:tblCellMar>
        <w:left w:w="115.0" w:type="dxa"/>
        <w:right w:w="115.0" w:type="dxa"/>
      </w:tblCellMar>
    </w:tblPr>
  </w:style>
  <w:style w:type="table" w:styleId="234" w:customStyle="1">
    <w:name w:val="234"/>
    <w:basedOn w:val="TableNormal"/>
    <w:tblPr>
      <w:tblStyleRowBandSize w:val="1"/>
      <w:tblStyleColBandSize w:val="1"/>
      <w:tblCellMar>
        <w:left w:w="115.0" w:type="dxa"/>
        <w:right w:w="115.0" w:type="dxa"/>
      </w:tblCellMar>
    </w:tblPr>
  </w:style>
  <w:style w:type="table" w:styleId="233" w:customStyle="1">
    <w:name w:val="233"/>
    <w:basedOn w:val="TableNormal"/>
    <w:tblPr>
      <w:tblStyleRowBandSize w:val="1"/>
      <w:tblStyleColBandSize w:val="1"/>
      <w:tblCellMar>
        <w:left w:w="115.0" w:type="dxa"/>
        <w:right w:w="115.0" w:type="dxa"/>
      </w:tblCellMar>
    </w:tblPr>
  </w:style>
  <w:style w:type="table" w:styleId="232" w:customStyle="1">
    <w:name w:val="232"/>
    <w:basedOn w:val="TableNormal"/>
    <w:tblPr>
      <w:tblStyleRowBandSize w:val="1"/>
      <w:tblStyleColBandSize w:val="1"/>
      <w:tblCellMar>
        <w:left w:w="115.0" w:type="dxa"/>
        <w:right w:w="115.0" w:type="dxa"/>
      </w:tblCellMar>
    </w:tblPr>
  </w:style>
  <w:style w:type="table" w:styleId="231" w:customStyle="1">
    <w:name w:val="231"/>
    <w:basedOn w:val="TableNormal"/>
    <w:tblPr>
      <w:tblStyleRowBandSize w:val="1"/>
      <w:tblStyleColBandSize w:val="1"/>
      <w:tblCellMar>
        <w:left w:w="115.0" w:type="dxa"/>
        <w:right w:w="115.0" w:type="dxa"/>
      </w:tblCellMar>
    </w:tblPr>
  </w:style>
  <w:style w:type="table" w:styleId="230" w:customStyle="1">
    <w:name w:val="230"/>
    <w:basedOn w:val="TableNormal"/>
    <w:tblPr>
      <w:tblStyleRowBandSize w:val="1"/>
      <w:tblStyleColBandSize w:val="1"/>
      <w:tblCellMar>
        <w:left w:w="115.0" w:type="dxa"/>
        <w:right w:w="115.0" w:type="dxa"/>
      </w:tblCellMar>
    </w:tblPr>
  </w:style>
  <w:style w:type="table" w:styleId="229" w:customStyle="1">
    <w:name w:val="229"/>
    <w:basedOn w:val="TableNormal"/>
    <w:tblPr>
      <w:tblStyleRowBandSize w:val="1"/>
      <w:tblStyleColBandSize w:val="1"/>
      <w:tblCellMar>
        <w:left w:w="115.0" w:type="dxa"/>
        <w:right w:w="115.0" w:type="dxa"/>
      </w:tblCellMar>
    </w:tblPr>
  </w:style>
  <w:style w:type="table" w:styleId="228" w:customStyle="1">
    <w:name w:val="228"/>
    <w:basedOn w:val="TableNormal"/>
    <w:tblPr>
      <w:tblStyleRowBandSize w:val="1"/>
      <w:tblStyleColBandSize w:val="1"/>
      <w:tblCellMar>
        <w:left w:w="115.0" w:type="dxa"/>
        <w:right w:w="115.0" w:type="dxa"/>
      </w:tblCellMar>
    </w:tblPr>
  </w:style>
  <w:style w:type="table" w:styleId="227" w:customStyle="1">
    <w:name w:val="227"/>
    <w:basedOn w:val="TableNormal"/>
    <w:tblPr>
      <w:tblStyleRowBandSize w:val="1"/>
      <w:tblStyleColBandSize w:val="1"/>
      <w:tblCellMar>
        <w:left w:w="115.0" w:type="dxa"/>
        <w:right w:w="115.0" w:type="dxa"/>
      </w:tblCellMar>
    </w:tblPr>
  </w:style>
  <w:style w:type="table" w:styleId="226" w:customStyle="1">
    <w:name w:val="226"/>
    <w:basedOn w:val="TableNormal"/>
    <w:tblPr>
      <w:tblStyleRowBandSize w:val="1"/>
      <w:tblStyleColBandSize w:val="1"/>
      <w:tblCellMar>
        <w:left w:w="115.0" w:type="dxa"/>
        <w:right w:w="115.0" w:type="dxa"/>
      </w:tblCellMar>
    </w:tblPr>
  </w:style>
  <w:style w:type="table" w:styleId="225" w:customStyle="1">
    <w:name w:val="225"/>
    <w:basedOn w:val="TableNormal"/>
    <w:tblPr>
      <w:tblStyleRowBandSize w:val="1"/>
      <w:tblStyleColBandSize w:val="1"/>
      <w:tblCellMar>
        <w:left w:w="115.0" w:type="dxa"/>
        <w:right w:w="115.0" w:type="dxa"/>
      </w:tblCellMar>
    </w:tblPr>
  </w:style>
  <w:style w:type="table" w:styleId="224" w:customStyle="1">
    <w:name w:val="224"/>
    <w:basedOn w:val="TableNormal"/>
    <w:tblPr>
      <w:tblStyleRowBandSize w:val="1"/>
      <w:tblStyleColBandSize w:val="1"/>
      <w:tblCellMar>
        <w:left w:w="115.0" w:type="dxa"/>
        <w:right w:w="115.0" w:type="dxa"/>
      </w:tblCellMar>
    </w:tblPr>
  </w:style>
  <w:style w:type="table" w:styleId="223" w:customStyle="1">
    <w:name w:val="223"/>
    <w:basedOn w:val="TableNormal"/>
    <w:tblPr>
      <w:tblStyleRowBandSize w:val="1"/>
      <w:tblStyleColBandSize w:val="1"/>
      <w:tblCellMar>
        <w:left w:w="115.0" w:type="dxa"/>
        <w:right w:w="115.0" w:type="dxa"/>
      </w:tblCellMar>
    </w:tblPr>
  </w:style>
  <w:style w:type="table" w:styleId="222" w:customStyle="1">
    <w:name w:val="222"/>
    <w:basedOn w:val="TableNormal"/>
    <w:tblPr>
      <w:tblStyleRowBandSize w:val="1"/>
      <w:tblStyleColBandSize w:val="1"/>
      <w:tblCellMar>
        <w:left w:w="115.0" w:type="dxa"/>
        <w:right w:w="115.0" w:type="dxa"/>
      </w:tblCellMar>
    </w:tblPr>
  </w:style>
  <w:style w:type="table" w:styleId="221" w:customStyle="1">
    <w:name w:val="221"/>
    <w:basedOn w:val="TableNormal"/>
    <w:tblPr>
      <w:tblStyleRowBandSize w:val="1"/>
      <w:tblStyleColBandSize w:val="1"/>
      <w:tblCellMar>
        <w:left w:w="115.0" w:type="dxa"/>
        <w:right w:w="115.0" w:type="dxa"/>
      </w:tblCellMar>
    </w:tblPr>
  </w:style>
  <w:style w:type="table" w:styleId="220" w:customStyle="1">
    <w:name w:val="220"/>
    <w:basedOn w:val="TableNormal"/>
    <w:tblPr>
      <w:tblStyleRowBandSize w:val="1"/>
      <w:tblStyleColBandSize w:val="1"/>
      <w:tblCellMar>
        <w:left w:w="115.0" w:type="dxa"/>
        <w:right w:w="115.0" w:type="dxa"/>
      </w:tblCellMar>
    </w:tblPr>
  </w:style>
  <w:style w:type="table" w:styleId="219" w:customStyle="1">
    <w:name w:val="219"/>
    <w:basedOn w:val="TableNormal"/>
    <w:tblPr>
      <w:tblStyleRowBandSize w:val="1"/>
      <w:tblStyleColBandSize w:val="1"/>
      <w:tblCellMar>
        <w:left w:w="115.0" w:type="dxa"/>
        <w:right w:w="115.0" w:type="dxa"/>
      </w:tblCellMar>
    </w:tblPr>
  </w:style>
  <w:style w:type="table" w:styleId="218" w:customStyle="1">
    <w:name w:val="218"/>
    <w:basedOn w:val="TableNormal"/>
    <w:tblPr>
      <w:tblStyleRowBandSize w:val="1"/>
      <w:tblStyleColBandSize w:val="1"/>
      <w:tblCellMar>
        <w:left w:w="115.0" w:type="dxa"/>
        <w:right w:w="115.0" w:type="dxa"/>
      </w:tblCellMar>
    </w:tblPr>
  </w:style>
  <w:style w:type="table" w:styleId="217" w:customStyle="1">
    <w:name w:val="217"/>
    <w:basedOn w:val="TableNormal"/>
    <w:tblPr>
      <w:tblStyleRowBandSize w:val="1"/>
      <w:tblStyleColBandSize w:val="1"/>
      <w:tblCellMar>
        <w:left w:w="115.0" w:type="dxa"/>
        <w:right w:w="115.0" w:type="dxa"/>
      </w:tblCellMar>
    </w:tblPr>
  </w:style>
  <w:style w:type="table" w:styleId="216" w:customStyle="1">
    <w:name w:val="216"/>
    <w:basedOn w:val="TableNormal"/>
    <w:tblPr>
      <w:tblStyleRowBandSize w:val="1"/>
      <w:tblStyleColBandSize w:val="1"/>
      <w:tblCellMar>
        <w:left w:w="115.0" w:type="dxa"/>
        <w:right w:w="115.0" w:type="dxa"/>
      </w:tblCellMar>
    </w:tblPr>
  </w:style>
  <w:style w:type="table" w:styleId="215" w:customStyle="1">
    <w:name w:val="215"/>
    <w:basedOn w:val="TableNormal"/>
    <w:tblPr>
      <w:tblStyleRowBandSize w:val="1"/>
      <w:tblStyleColBandSize w:val="1"/>
      <w:tblCellMar>
        <w:left w:w="115.0" w:type="dxa"/>
        <w:right w:w="115.0" w:type="dxa"/>
      </w:tblCellMar>
    </w:tblPr>
  </w:style>
  <w:style w:type="table" w:styleId="214" w:customStyle="1">
    <w:name w:val="214"/>
    <w:basedOn w:val="TableNormal"/>
    <w:tblPr>
      <w:tblStyleRowBandSize w:val="1"/>
      <w:tblStyleColBandSize w:val="1"/>
      <w:tblCellMar>
        <w:left w:w="115.0" w:type="dxa"/>
        <w:right w:w="115.0" w:type="dxa"/>
      </w:tblCellMar>
    </w:tblPr>
  </w:style>
  <w:style w:type="table" w:styleId="213" w:customStyle="1">
    <w:name w:val="213"/>
    <w:basedOn w:val="TableNormal"/>
    <w:tblPr>
      <w:tblStyleRowBandSize w:val="1"/>
      <w:tblStyleColBandSize w:val="1"/>
      <w:tblCellMar>
        <w:left w:w="115.0" w:type="dxa"/>
        <w:right w:w="115.0" w:type="dxa"/>
      </w:tblCellMar>
    </w:tblPr>
  </w:style>
  <w:style w:type="table" w:styleId="212" w:customStyle="1">
    <w:name w:val="212"/>
    <w:basedOn w:val="TableNormal"/>
    <w:tblPr>
      <w:tblStyleRowBandSize w:val="1"/>
      <w:tblStyleColBandSize w:val="1"/>
      <w:tblCellMar>
        <w:left w:w="115.0" w:type="dxa"/>
        <w:right w:w="115.0" w:type="dxa"/>
      </w:tblCellMar>
    </w:tblPr>
  </w:style>
  <w:style w:type="paragraph" w:styleId="MediumGrid1-Accent217" w:customStyle="1">
    <w:name w:val="Medium Grid 1 - Accent 217"/>
    <w:basedOn w:val="Normal"/>
    <w:uiPriority w:val="34"/>
    <w:qFormat w:val="1"/>
    <w:rsid w:val="00B67B73"/>
    <w:pPr>
      <w:ind w:left="720"/>
      <w:contextualSpacing w:val="1"/>
    </w:pPr>
  </w:style>
  <w:style w:type="paragraph" w:styleId="Default7" w:customStyle="1">
    <w:name w:val="Default7"/>
    <w:rsid w:val="00B67B73"/>
    <w:pPr>
      <w:autoSpaceDE w:val="0"/>
      <w:autoSpaceDN w:val="0"/>
      <w:adjustRightInd w:val="0"/>
      <w:spacing w:after="0" w:line="240" w:lineRule="auto"/>
    </w:pPr>
    <w:rPr>
      <w:color w:val="000000"/>
      <w:sz w:val="24"/>
      <w:szCs w:val="24"/>
    </w:rPr>
  </w:style>
  <w:style w:type="character" w:styleId="HeaderChar7" w:customStyle="1">
    <w:name w:val="Header Char7"/>
    <w:basedOn w:val="DefaultParagraphFont"/>
    <w:uiPriority w:val="99"/>
    <w:rsid w:val="00A43DAB"/>
    <w:rPr>
      <w:rFonts w:ascii="Calibri" w:cs="Times New Roman" w:eastAsia="Times New Roman" w:hAnsi="Calibri"/>
      <w:lang w:eastAsia="en-GB"/>
    </w:rPr>
  </w:style>
  <w:style w:type="character" w:styleId="FooterChar7" w:customStyle="1">
    <w:name w:val="Footer Char7"/>
    <w:basedOn w:val="DefaultParagraphFont"/>
    <w:uiPriority w:val="99"/>
    <w:rsid w:val="00A43DAB"/>
    <w:rPr>
      <w:rFonts w:ascii="Calibri" w:cs="Times New Roman" w:eastAsia="Times New Roman" w:hAnsi="Calibri"/>
      <w:lang w:eastAsia="en-GB"/>
    </w:rPr>
  </w:style>
  <w:style w:type="character" w:styleId="CommentTextChar7" w:customStyle="1">
    <w:name w:val="Comment Text Char7"/>
    <w:basedOn w:val="DefaultParagraphFont"/>
    <w:uiPriority w:val="99"/>
    <w:rsid w:val="00E616B8"/>
    <w:rPr>
      <w:rFonts w:ascii="Calibri" w:cs="Times New Roman" w:eastAsia="Times New Roman" w:hAnsi="Calibri"/>
      <w:sz w:val="20"/>
      <w:szCs w:val="20"/>
      <w:lang w:eastAsia="en-GB"/>
    </w:rPr>
  </w:style>
  <w:style w:type="character" w:styleId="CommentSubjectChar7" w:customStyle="1">
    <w:name w:val="Comment Subject Char7"/>
    <w:basedOn w:val="CommentTextChar7"/>
    <w:uiPriority w:val="99"/>
    <w:semiHidden w:val="1"/>
    <w:rsid w:val="00E616B8"/>
    <w:rPr>
      <w:rFonts w:ascii="Calibri" w:cs="Times New Roman" w:eastAsia="Times New Roman" w:hAnsi="Calibri"/>
      <w:b w:val="1"/>
      <w:bCs w:val="1"/>
      <w:sz w:val="20"/>
      <w:szCs w:val="20"/>
      <w:lang w:eastAsia="en-GB"/>
    </w:rPr>
  </w:style>
  <w:style w:type="character" w:styleId="css-yjzstk7" w:customStyle="1">
    <w:name w:val="css-yjzstk7"/>
    <w:basedOn w:val="DefaultParagraphFont"/>
    <w:rsid w:val="002B7972"/>
  </w:style>
  <w:style w:type="character" w:styleId="css-jf527w7" w:customStyle="1">
    <w:name w:val="css-jf527w7"/>
    <w:basedOn w:val="DefaultParagraphFont"/>
    <w:rsid w:val="002B7972"/>
  </w:style>
  <w:style w:type="character" w:styleId="css-xz0meq7" w:customStyle="1">
    <w:name w:val="css-xz0meq7"/>
    <w:basedOn w:val="DefaultParagraphFont"/>
    <w:rsid w:val="002B7972"/>
  </w:style>
  <w:style w:type="table" w:styleId="211" w:customStyle="1">
    <w:name w:val="211"/>
    <w:basedOn w:val="TableNormal"/>
    <w:tblPr>
      <w:tblStyleRowBandSize w:val="1"/>
      <w:tblStyleColBandSize w:val="1"/>
      <w:tblCellMar>
        <w:left w:w="115.0" w:type="dxa"/>
        <w:right w:w="115.0" w:type="dxa"/>
      </w:tblCellMar>
    </w:tblPr>
  </w:style>
  <w:style w:type="table" w:styleId="210" w:customStyle="1">
    <w:name w:val="210"/>
    <w:basedOn w:val="TableNormal"/>
    <w:tblPr>
      <w:tblStyleRowBandSize w:val="1"/>
      <w:tblStyleColBandSize w:val="1"/>
      <w:tblCellMar>
        <w:left w:w="115.0" w:type="dxa"/>
        <w:right w:w="115.0" w:type="dxa"/>
      </w:tblCellMar>
    </w:tblPr>
  </w:style>
  <w:style w:type="table" w:styleId="209" w:customStyle="1">
    <w:name w:val="209"/>
    <w:basedOn w:val="TableNormal"/>
    <w:tblPr>
      <w:tblStyleRowBandSize w:val="1"/>
      <w:tblStyleColBandSize w:val="1"/>
      <w:tblCellMar>
        <w:left w:w="115.0" w:type="dxa"/>
        <w:right w:w="115.0" w:type="dxa"/>
      </w:tblCellMar>
    </w:tblPr>
  </w:style>
  <w:style w:type="table" w:styleId="208" w:customStyle="1">
    <w:name w:val="208"/>
    <w:basedOn w:val="TableNormal"/>
    <w:tblPr>
      <w:tblStyleRowBandSize w:val="1"/>
      <w:tblStyleColBandSize w:val="1"/>
      <w:tblCellMar>
        <w:left w:w="115.0" w:type="dxa"/>
        <w:right w:w="115.0" w:type="dxa"/>
      </w:tblCellMar>
    </w:tblPr>
  </w:style>
  <w:style w:type="table" w:styleId="207" w:customStyle="1">
    <w:name w:val="207"/>
    <w:basedOn w:val="TableNormal"/>
    <w:tblPr>
      <w:tblStyleRowBandSize w:val="1"/>
      <w:tblStyleColBandSize w:val="1"/>
      <w:tblCellMar>
        <w:left w:w="115.0" w:type="dxa"/>
        <w:right w:w="115.0" w:type="dxa"/>
      </w:tblCellMar>
    </w:tblPr>
  </w:style>
  <w:style w:type="table" w:styleId="206" w:customStyle="1">
    <w:name w:val="206"/>
    <w:basedOn w:val="TableNormal"/>
    <w:tblPr>
      <w:tblStyleRowBandSize w:val="1"/>
      <w:tblStyleColBandSize w:val="1"/>
      <w:tblCellMar>
        <w:left w:w="115.0" w:type="dxa"/>
        <w:right w:w="115.0" w:type="dxa"/>
      </w:tblCellMar>
    </w:tblPr>
  </w:style>
  <w:style w:type="table" w:styleId="205" w:customStyle="1">
    <w:name w:val="205"/>
    <w:basedOn w:val="TableNormal"/>
    <w:tblPr>
      <w:tblStyleRowBandSize w:val="1"/>
      <w:tblStyleColBandSize w:val="1"/>
      <w:tblCellMar>
        <w:left w:w="115.0" w:type="dxa"/>
        <w:right w:w="115.0" w:type="dxa"/>
      </w:tblCellMar>
    </w:tblPr>
  </w:style>
  <w:style w:type="table" w:styleId="204" w:customStyle="1">
    <w:name w:val="204"/>
    <w:basedOn w:val="TableNormal"/>
    <w:tblPr>
      <w:tblStyleRowBandSize w:val="1"/>
      <w:tblStyleColBandSize w:val="1"/>
      <w:tblCellMar>
        <w:left w:w="115.0" w:type="dxa"/>
        <w:right w:w="115.0" w:type="dxa"/>
      </w:tblCellMar>
    </w:tblPr>
  </w:style>
  <w:style w:type="table" w:styleId="203" w:customStyle="1">
    <w:name w:val="203"/>
    <w:basedOn w:val="TableNormal"/>
    <w:tblPr>
      <w:tblStyleRowBandSize w:val="1"/>
      <w:tblStyleColBandSize w:val="1"/>
      <w:tblCellMar>
        <w:left w:w="115.0" w:type="dxa"/>
        <w:right w:w="115.0" w:type="dxa"/>
      </w:tblCellMar>
    </w:tblPr>
  </w:style>
  <w:style w:type="table" w:styleId="202" w:customStyle="1">
    <w:name w:val="202"/>
    <w:basedOn w:val="TableNormal"/>
    <w:tblPr>
      <w:tblStyleRowBandSize w:val="1"/>
      <w:tblStyleColBandSize w:val="1"/>
      <w:tblCellMar>
        <w:left w:w="115.0" w:type="dxa"/>
        <w:right w:w="115.0" w:type="dxa"/>
      </w:tblCellMar>
    </w:tblPr>
  </w:style>
  <w:style w:type="table" w:styleId="201" w:customStyle="1">
    <w:name w:val="201"/>
    <w:basedOn w:val="TableNormal"/>
    <w:tblPr>
      <w:tblStyleRowBandSize w:val="1"/>
      <w:tblStyleColBandSize w:val="1"/>
      <w:tblCellMar>
        <w:left w:w="115.0" w:type="dxa"/>
        <w:right w:w="115.0" w:type="dxa"/>
      </w:tblCellMar>
    </w:tblPr>
  </w:style>
  <w:style w:type="table" w:styleId="200" w:customStyle="1">
    <w:name w:val="200"/>
    <w:basedOn w:val="TableNormal"/>
    <w:tblPr>
      <w:tblStyleRowBandSize w:val="1"/>
      <w:tblStyleColBandSize w:val="1"/>
      <w:tblCellMar>
        <w:left w:w="115.0" w:type="dxa"/>
        <w:right w:w="115.0" w:type="dxa"/>
      </w:tblCellMar>
    </w:tblPr>
  </w:style>
  <w:style w:type="table" w:styleId="199" w:customStyle="1">
    <w:name w:val="199"/>
    <w:basedOn w:val="TableNormal"/>
    <w:tblPr>
      <w:tblStyleRowBandSize w:val="1"/>
      <w:tblStyleColBandSize w:val="1"/>
      <w:tblCellMar>
        <w:left w:w="115.0" w:type="dxa"/>
        <w:right w:w="115.0" w:type="dxa"/>
      </w:tblCellMar>
    </w:tblPr>
  </w:style>
  <w:style w:type="table" w:styleId="198" w:customStyle="1">
    <w:name w:val="198"/>
    <w:basedOn w:val="TableNormal"/>
    <w:tblPr>
      <w:tblStyleRowBandSize w:val="1"/>
      <w:tblStyleColBandSize w:val="1"/>
      <w:tblCellMar>
        <w:left w:w="115.0" w:type="dxa"/>
        <w:right w:w="115.0" w:type="dxa"/>
      </w:tblCellMar>
    </w:tblPr>
  </w:style>
  <w:style w:type="table" w:styleId="197" w:customStyle="1">
    <w:name w:val="197"/>
    <w:basedOn w:val="TableNormal"/>
    <w:tblPr>
      <w:tblStyleRowBandSize w:val="1"/>
      <w:tblStyleColBandSize w:val="1"/>
      <w:tblCellMar>
        <w:left w:w="115.0" w:type="dxa"/>
        <w:right w:w="115.0" w:type="dxa"/>
      </w:tblCellMar>
    </w:tblPr>
  </w:style>
  <w:style w:type="table" w:styleId="196" w:customStyle="1">
    <w:name w:val="196"/>
    <w:basedOn w:val="TableNormal"/>
    <w:tblPr>
      <w:tblStyleRowBandSize w:val="1"/>
      <w:tblStyleColBandSize w:val="1"/>
      <w:tblCellMar>
        <w:left w:w="115.0" w:type="dxa"/>
        <w:right w:w="115.0" w:type="dxa"/>
      </w:tblCellMar>
    </w:tblPr>
  </w:style>
  <w:style w:type="table" w:styleId="195" w:customStyle="1">
    <w:name w:val="195"/>
    <w:basedOn w:val="TableNormal"/>
    <w:tblPr>
      <w:tblStyleRowBandSize w:val="1"/>
      <w:tblStyleColBandSize w:val="1"/>
      <w:tblCellMar>
        <w:left w:w="115.0" w:type="dxa"/>
        <w:right w:w="115.0" w:type="dxa"/>
      </w:tblCellMar>
    </w:tblPr>
  </w:style>
  <w:style w:type="table" w:styleId="194" w:customStyle="1">
    <w:name w:val="194"/>
    <w:basedOn w:val="TableNormal"/>
    <w:tblPr>
      <w:tblStyleRowBandSize w:val="1"/>
      <w:tblStyleColBandSize w:val="1"/>
      <w:tblCellMar>
        <w:left w:w="115.0" w:type="dxa"/>
        <w:right w:w="115.0" w:type="dxa"/>
      </w:tblCellMar>
    </w:tblPr>
  </w:style>
  <w:style w:type="table" w:styleId="193" w:customStyle="1">
    <w:name w:val="193"/>
    <w:basedOn w:val="TableNormal"/>
    <w:tblPr>
      <w:tblStyleRowBandSize w:val="1"/>
      <w:tblStyleColBandSize w:val="1"/>
      <w:tblCellMar>
        <w:left w:w="115.0" w:type="dxa"/>
        <w:right w:w="115.0" w:type="dxa"/>
      </w:tblCellMar>
    </w:tblPr>
  </w:style>
  <w:style w:type="table" w:styleId="192" w:customStyle="1">
    <w:name w:val="192"/>
    <w:basedOn w:val="TableNormal"/>
    <w:tblPr>
      <w:tblStyleRowBandSize w:val="1"/>
      <w:tblStyleColBandSize w:val="1"/>
      <w:tblCellMar>
        <w:left w:w="115.0" w:type="dxa"/>
        <w:right w:w="115.0" w:type="dxa"/>
      </w:tblCellMar>
    </w:tblPr>
  </w:style>
  <w:style w:type="table" w:styleId="191" w:customStyle="1">
    <w:name w:val="191"/>
    <w:basedOn w:val="TableNormal"/>
    <w:tblPr>
      <w:tblStyleRowBandSize w:val="1"/>
      <w:tblStyleColBandSize w:val="1"/>
      <w:tblCellMar>
        <w:left w:w="115.0" w:type="dxa"/>
        <w:right w:w="115.0" w:type="dxa"/>
      </w:tblCellMar>
    </w:tblPr>
  </w:style>
  <w:style w:type="table" w:styleId="190" w:customStyle="1">
    <w:name w:val="190"/>
    <w:basedOn w:val="TableNormal"/>
    <w:tblPr>
      <w:tblStyleRowBandSize w:val="1"/>
      <w:tblStyleColBandSize w:val="1"/>
      <w:tblCellMar>
        <w:left w:w="115.0" w:type="dxa"/>
        <w:right w:w="115.0" w:type="dxa"/>
      </w:tblCellMar>
    </w:tblPr>
  </w:style>
  <w:style w:type="table" w:styleId="189" w:customStyle="1">
    <w:name w:val="189"/>
    <w:basedOn w:val="TableNormal"/>
    <w:tblPr>
      <w:tblStyleRowBandSize w:val="1"/>
      <w:tblStyleColBandSize w:val="1"/>
      <w:tblCellMar>
        <w:left w:w="115.0" w:type="dxa"/>
        <w:right w:w="115.0" w:type="dxa"/>
      </w:tblCellMar>
    </w:tblPr>
  </w:style>
  <w:style w:type="table" w:styleId="188" w:customStyle="1">
    <w:name w:val="188"/>
    <w:basedOn w:val="TableNormal"/>
    <w:tblPr>
      <w:tblStyleRowBandSize w:val="1"/>
      <w:tblStyleColBandSize w:val="1"/>
      <w:tblCellMar>
        <w:left w:w="115.0" w:type="dxa"/>
        <w:right w:w="115.0" w:type="dxa"/>
      </w:tblCellMar>
    </w:tblPr>
  </w:style>
  <w:style w:type="table" w:styleId="187" w:customStyle="1">
    <w:name w:val="187"/>
    <w:basedOn w:val="TableNormal"/>
    <w:tblPr>
      <w:tblStyleRowBandSize w:val="1"/>
      <w:tblStyleColBandSize w:val="1"/>
      <w:tblCellMar>
        <w:left w:w="115.0" w:type="dxa"/>
        <w:right w:w="115.0" w:type="dxa"/>
      </w:tblCellMar>
    </w:tblPr>
  </w:style>
  <w:style w:type="table" w:styleId="186" w:customStyle="1">
    <w:name w:val="186"/>
    <w:basedOn w:val="TableNormal"/>
    <w:tblPr>
      <w:tblStyleRowBandSize w:val="1"/>
      <w:tblStyleColBandSize w:val="1"/>
      <w:tblCellMar>
        <w:left w:w="115.0" w:type="dxa"/>
        <w:right w:w="115.0" w:type="dxa"/>
      </w:tblCellMar>
    </w:tblPr>
  </w:style>
  <w:style w:type="paragraph" w:styleId="MediumGrid1-Accent216" w:customStyle="1">
    <w:name w:val="Medium Grid 1 - Accent 216"/>
    <w:basedOn w:val="Normal"/>
    <w:uiPriority w:val="34"/>
    <w:qFormat w:val="1"/>
    <w:rsid w:val="00B67B73"/>
    <w:pPr>
      <w:ind w:left="720"/>
      <w:contextualSpacing w:val="1"/>
    </w:pPr>
  </w:style>
  <w:style w:type="paragraph" w:styleId="Default6" w:customStyle="1">
    <w:name w:val="Default6"/>
    <w:rsid w:val="00B67B73"/>
    <w:pPr>
      <w:autoSpaceDE w:val="0"/>
      <w:autoSpaceDN w:val="0"/>
      <w:adjustRightInd w:val="0"/>
      <w:spacing w:after="0" w:line="240" w:lineRule="auto"/>
    </w:pPr>
    <w:rPr>
      <w:color w:val="000000"/>
      <w:sz w:val="24"/>
      <w:szCs w:val="24"/>
    </w:rPr>
  </w:style>
  <w:style w:type="character" w:styleId="HeaderChar6" w:customStyle="1">
    <w:name w:val="Header Char6"/>
    <w:basedOn w:val="DefaultParagraphFont"/>
    <w:uiPriority w:val="99"/>
    <w:rsid w:val="00A43DAB"/>
    <w:rPr>
      <w:rFonts w:ascii="Calibri" w:cs="Times New Roman" w:eastAsia="Times New Roman" w:hAnsi="Calibri"/>
      <w:lang w:eastAsia="en-GB"/>
    </w:rPr>
  </w:style>
  <w:style w:type="character" w:styleId="FooterChar6" w:customStyle="1">
    <w:name w:val="Footer Char6"/>
    <w:basedOn w:val="DefaultParagraphFont"/>
    <w:uiPriority w:val="99"/>
    <w:rsid w:val="00A43DAB"/>
    <w:rPr>
      <w:rFonts w:ascii="Calibri" w:cs="Times New Roman" w:eastAsia="Times New Roman" w:hAnsi="Calibri"/>
      <w:lang w:eastAsia="en-GB"/>
    </w:rPr>
  </w:style>
  <w:style w:type="character" w:styleId="CommentTextChar6" w:customStyle="1">
    <w:name w:val="Comment Text Char6"/>
    <w:basedOn w:val="DefaultParagraphFont"/>
    <w:uiPriority w:val="99"/>
    <w:rsid w:val="00E616B8"/>
    <w:rPr>
      <w:rFonts w:ascii="Calibri" w:cs="Times New Roman" w:eastAsia="Times New Roman" w:hAnsi="Calibri"/>
      <w:sz w:val="20"/>
      <w:szCs w:val="20"/>
      <w:lang w:eastAsia="en-GB"/>
    </w:rPr>
  </w:style>
  <w:style w:type="character" w:styleId="CommentSubjectChar6" w:customStyle="1">
    <w:name w:val="Comment Subject Char6"/>
    <w:basedOn w:val="CommentTextChar6"/>
    <w:uiPriority w:val="99"/>
    <w:semiHidden w:val="1"/>
    <w:rsid w:val="00E616B8"/>
    <w:rPr>
      <w:rFonts w:ascii="Calibri" w:cs="Times New Roman" w:eastAsia="Times New Roman" w:hAnsi="Calibri"/>
      <w:b w:val="1"/>
      <w:bCs w:val="1"/>
      <w:sz w:val="20"/>
      <w:szCs w:val="20"/>
      <w:lang w:eastAsia="en-GB"/>
    </w:rPr>
  </w:style>
  <w:style w:type="character" w:styleId="css-yjzstk6" w:customStyle="1">
    <w:name w:val="css-yjzstk6"/>
    <w:basedOn w:val="DefaultParagraphFont"/>
    <w:rsid w:val="002B7972"/>
  </w:style>
  <w:style w:type="character" w:styleId="css-jf527w6" w:customStyle="1">
    <w:name w:val="css-jf527w6"/>
    <w:basedOn w:val="DefaultParagraphFont"/>
    <w:rsid w:val="002B7972"/>
  </w:style>
  <w:style w:type="character" w:styleId="css-xz0meq6" w:customStyle="1">
    <w:name w:val="css-xz0meq6"/>
    <w:basedOn w:val="DefaultParagraphFont"/>
    <w:rsid w:val="002B7972"/>
  </w:style>
  <w:style w:type="table" w:styleId="185" w:customStyle="1">
    <w:name w:val="185"/>
    <w:basedOn w:val="TableNormal"/>
    <w:tblPr>
      <w:tblStyleRowBandSize w:val="1"/>
      <w:tblStyleColBandSize w:val="1"/>
      <w:tblCellMar>
        <w:left w:w="115.0" w:type="dxa"/>
        <w:right w:w="115.0" w:type="dxa"/>
      </w:tblCellMar>
    </w:tblPr>
  </w:style>
  <w:style w:type="table" w:styleId="184" w:customStyle="1">
    <w:name w:val="184"/>
    <w:basedOn w:val="TableNormal"/>
    <w:tblPr>
      <w:tblStyleRowBandSize w:val="1"/>
      <w:tblStyleColBandSize w:val="1"/>
      <w:tblCellMar>
        <w:left w:w="115.0" w:type="dxa"/>
        <w:right w:w="115.0" w:type="dxa"/>
      </w:tblCellMar>
    </w:tblPr>
  </w:style>
  <w:style w:type="table" w:styleId="183" w:customStyle="1">
    <w:name w:val="183"/>
    <w:basedOn w:val="TableNormal"/>
    <w:tblPr>
      <w:tblStyleRowBandSize w:val="1"/>
      <w:tblStyleColBandSize w:val="1"/>
      <w:tblCellMar>
        <w:left w:w="115.0" w:type="dxa"/>
        <w:right w:w="115.0" w:type="dxa"/>
      </w:tblCellMar>
    </w:tblPr>
  </w:style>
  <w:style w:type="table" w:styleId="182" w:customStyle="1">
    <w:name w:val="182"/>
    <w:basedOn w:val="TableNormal"/>
    <w:tblPr>
      <w:tblStyleRowBandSize w:val="1"/>
      <w:tblStyleColBandSize w:val="1"/>
      <w:tblCellMar>
        <w:left w:w="115.0" w:type="dxa"/>
        <w:right w:w="115.0" w:type="dxa"/>
      </w:tblCellMar>
    </w:tblPr>
  </w:style>
  <w:style w:type="table" w:styleId="181" w:customStyle="1">
    <w:name w:val="181"/>
    <w:basedOn w:val="TableNormal"/>
    <w:tblPr>
      <w:tblStyleRowBandSize w:val="1"/>
      <w:tblStyleColBandSize w:val="1"/>
      <w:tblCellMar>
        <w:left w:w="115.0" w:type="dxa"/>
        <w:right w:w="115.0" w:type="dxa"/>
      </w:tblCellMar>
    </w:tblPr>
  </w:style>
  <w:style w:type="table" w:styleId="180" w:customStyle="1">
    <w:name w:val="180"/>
    <w:basedOn w:val="TableNormal"/>
    <w:tblPr>
      <w:tblStyleRowBandSize w:val="1"/>
      <w:tblStyleColBandSize w:val="1"/>
      <w:tblCellMar>
        <w:left w:w="115.0" w:type="dxa"/>
        <w:right w:w="115.0" w:type="dxa"/>
      </w:tblCellMar>
    </w:tblPr>
  </w:style>
  <w:style w:type="table" w:styleId="179" w:customStyle="1">
    <w:name w:val="179"/>
    <w:basedOn w:val="TableNormal"/>
    <w:tblPr>
      <w:tblStyleRowBandSize w:val="1"/>
      <w:tblStyleColBandSize w:val="1"/>
      <w:tblCellMar>
        <w:left w:w="115.0" w:type="dxa"/>
        <w:right w:w="115.0" w:type="dxa"/>
      </w:tblCellMar>
    </w:tblPr>
  </w:style>
  <w:style w:type="table" w:styleId="178" w:customStyle="1">
    <w:name w:val="178"/>
    <w:basedOn w:val="TableNormal"/>
    <w:tblPr>
      <w:tblStyleRowBandSize w:val="1"/>
      <w:tblStyleColBandSize w:val="1"/>
      <w:tblCellMar>
        <w:left w:w="115.0" w:type="dxa"/>
        <w:right w:w="115.0" w:type="dxa"/>
      </w:tblCellMar>
    </w:tblPr>
  </w:style>
  <w:style w:type="table" w:styleId="177" w:customStyle="1">
    <w:name w:val="177"/>
    <w:basedOn w:val="TableNormal"/>
    <w:tblPr>
      <w:tblStyleRowBandSize w:val="1"/>
      <w:tblStyleColBandSize w:val="1"/>
      <w:tblCellMar>
        <w:left w:w="115.0" w:type="dxa"/>
        <w:right w:w="115.0" w:type="dxa"/>
      </w:tblCellMar>
    </w:tblPr>
  </w:style>
  <w:style w:type="table" w:styleId="176" w:customStyle="1">
    <w:name w:val="176"/>
    <w:basedOn w:val="TableNormal"/>
    <w:tblPr>
      <w:tblStyleRowBandSize w:val="1"/>
      <w:tblStyleColBandSize w:val="1"/>
      <w:tblCellMar>
        <w:left w:w="115.0" w:type="dxa"/>
        <w:right w:w="115.0" w:type="dxa"/>
      </w:tblCellMar>
    </w:tblPr>
  </w:style>
  <w:style w:type="table" w:styleId="175" w:customStyle="1">
    <w:name w:val="175"/>
    <w:basedOn w:val="TableNormal"/>
    <w:tblPr>
      <w:tblStyleRowBandSize w:val="1"/>
      <w:tblStyleColBandSize w:val="1"/>
      <w:tblCellMar>
        <w:left w:w="115.0" w:type="dxa"/>
        <w:right w:w="115.0" w:type="dxa"/>
      </w:tblCellMar>
    </w:tblPr>
  </w:style>
  <w:style w:type="table" w:styleId="174" w:customStyle="1">
    <w:name w:val="174"/>
    <w:basedOn w:val="TableNormal"/>
    <w:tblPr>
      <w:tblStyleRowBandSize w:val="1"/>
      <w:tblStyleColBandSize w:val="1"/>
      <w:tblCellMar>
        <w:left w:w="115.0" w:type="dxa"/>
        <w:right w:w="115.0" w:type="dxa"/>
      </w:tblCellMar>
    </w:tblPr>
  </w:style>
  <w:style w:type="table" w:styleId="173" w:customStyle="1">
    <w:name w:val="173"/>
    <w:basedOn w:val="TableNormal"/>
    <w:tblPr>
      <w:tblStyleRowBandSize w:val="1"/>
      <w:tblStyleColBandSize w:val="1"/>
      <w:tblCellMar>
        <w:left w:w="115.0" w:type="dxa"/>
        <w:right w:w="115.0" w:type="dxa"/>
      </w:tblCellMar>
    </w:tblPr>
  </w:style>
  <w:style w:type="table" w:styleId="172" w:customStyle="1">
    <w:name w:val="172"/>
    <w:basedOn w:val="TableNormal"/>
    <w:tblPr>
      <w:tblStyleRowBandSize w:val="1"/>
      <w:tblStyleColBandSize w:val="1"/>
      <w:tblCellMar>
        <w:left w:w="115.0" w:type="dxa"/>
        <w:right w:w="115.0" w:type="dxa"/>
      </w:tblCellMar>
    </w:tblPr>
  </w:style>
  <w:style w:type="table" w:styleId="171" w:customStyle="1">
    <w:name w:val="171"/>
    <w:basedOn w:val="TableNormal"/>
    <w:tblPr>
      <w:tblStyleRowBandSize w:val="1"/>
      <w:tblStyleColBandSize w:val="1"/>
      <w:tblCellMar>
        <w:left w:w="115.0" w:type="dxa"/>
        <w:right w:w="115.0" w:type="dxa"/>
      </w:tblCellMar>
    </w:tblPr>
  </w:style>
  <w:style w:type="table" w:styleId="170" w:customStyle="1">
    <w:name w:val="170"/>
    <w:basedOn w:val="TableNormal"/>
    <w:tblPr>
      <w:tblStyleRowBandSize w:val="1"/>
      <w:tblStyleColBandSize w:val="1"/>
      <w:tblCellMar>
        <w:left w:w="115.0" w:type="dxa"/>
        <w:right w:w="115.0" w:type="dxa"/>
      </w:tblCellMar>
    </w:tblPr>
  </w:style>
  <w:style w:type="table" w:styleId="169" w:customStyle="1">
    <w:name w:val="169"/>
    <w:basedOn w:val="TableNormal"/>
    <w:tblPr>
      <w:tblStyleRowBandSize w:val="1"/>
      <w:tblStyleColBandSize w:val="1"/>
      <w:tblCellMar>
        <w:left w:w="115.0" w:type="dxa"/>
        <w:right w:w="115.0" w:type="dxa"/>
      </w:tblCellMar>
    </w:tblPr>
  </w:style>
  <w:style w:type="table" w:styleId="168" w:customStyle="1">
    <w:name w:val="168"/>
    <w:basedOn w:val="TableNormal"/>
    <w:tblPr>
      <w:tblStyleRowBandSize w:val="1"/>
      <w:tblStyleColBandSize w:val="1"/>
      <w:tblCellMar>
        <w:left w:w="115.0" w:type="dxa"/>
        <w:right w:w="115.0" w:type="dxa"/>
      </w:tblCellMar>
    </w:tblPr>
  </w:style>
  <w:style w:type="table" w:styleId="167" w:customStyle="1">
    <w:name w:val="167"/>
    <w:basedOn w:val="TableNormal"/>
    <w:tblPr>
      <w:tblStyleRowBandSize w:val="1"/>
      <w:tblStyleColBandSize w:val="1"/>
      <w:tblCellMar>
        <w:left w:w="115.0" w:type="dxa"/>
        <w:right w:w="115.0" w:type="dxa"/>
      </w:tblCellMar>
    </w:tblPr>
  </w:style>
  <w:style w:type="table" w:styleId="166" w:customStyle="1">
    <w:name w:val="166"/>
    <w:basedOn w:val="TableNormal"/>
    <w:tblPr>
      <w:tblStyleRowBandSize w:val="1"/>
      <w:tblStyleColBandSize w:val="1"/>
      <w:tblCellMar>
        <w:left w:w="115.0" w:type="dxa"/>
        <w:right w:w="115.0" w:type="dxa"/>
      </w:tblCellMar>
    </w:tblPr>
  </w:style>
  <w:style w:type="table" w:styleId="165" w:customStyle="1">
    <w:name w:val="165"/>
    <w:basedOn w:val="TableNormal"/>
    <w:tblPr>
      <w:tblStyleRowBandSize w:val="1"/>
      <w:tblStyleColBandSize w:val="1"/>
      <w:tblCellMar>
        <w:left w:w="115.0" w:type="dxa"/>
        <w:right w:w="115.0" w:type="dxa"/>
      </w:tblCellMar>
    </w:tblPr>
  </w:style>
  <w:style w:type="table" w:styleId="164" w:customStyle="1">
    <w:name w:val="164"/>
    <w:basedOn w:val="TableNormal"/>
    <w:tblPr>
      <w:tblStyleRowBandSize w:val="1"/>
      <w:tblStyleColBandSize w:val="1"/>
      <w:tblCellMar>
        <w:left w:w="115.0" w:type="dxa"/>
        <w:right w:w="115.0" w:type="dxa"/>
      </w:tblCellMar>
    </w:tblPr>
  </w:style>
  <w:style w:type="table" w:styleId="163" w:customStyle="1">
    <w:name w:val="163"/>
    <w:basedOn w:val="TableNormal"/>
    <w:tblPr>
      <w:tblStyleRowBandSize w:val="1"/>
      <w:tblStyleColBandSize w:val="1"/>
      <w:tblCellMar>
        <w:left w:w="115.0" w:type="dxa"/>
        <w:right w:w="115.0" w:type="dxa"/>
      </w:tblCellMar>
    </w:tblPr>
  </w:style>
  <w:style w:type="table" w:styleId="162" w:customStyle="1">
    <w:name w:val="162"/>
    <w:basedOn w:val="TableNormal"/>
    <w:tblPr>
      <w:tblStyleRowBandSize w:val="1"/>
      <w:tblStyleColBandSize w:val="1"/>
      <w:tblCellMar>
        <w:left w:w="115.0" w:type="dxa"/>
        <w:right w:w="115.0" w:type="dxa"/>
      </w:tblCellMar>
    </w:tblPr>
  </w:style>
  <w:style w:type="table" w:styleId="161" w:customStyle="1">
    <w:name w:val="161"/>
    <w:basedOn w:val="TableNormal"/>
    <w:tblPr>
      <w:tblStyleRowBandSize w:val="1"/>
      <w:tblStyleColBandSize w:val="1"/>
      <w:tblCellMar>
        <w:left w:w="115.0" w:type="dxa"/>
        <w:right w:w="115.0" w:type="dxa"/>
      </w:tblCellMar>
    </w:tblPr>
  </w:style>
  <w:style w:type="table" w:styleId="160" w:customStyle="1">
    <w:name w:val="160"/>
    <w:basedOn w:val="TableNormal"/>
    <w:tblPr>
      <w:tblStyleRowBandSize w:val="1"/>
      <w:tblStyleColBandSize w:val="1"/>
      <w:tblCellMar>
        <w:left w:w="115.0" w:type="dxa"/>
        <w:right w:w="115.0" w:type="dxa"/>
      </w:tblCellMar>
    </w:tblPr>
  </w:style>
  <w:style w:type="table" w:styleId="159" w:customStyle="1">
    <w:name w:val="159"/>
    <w:basedOn w:val="TableNormal"/>
    <w:tblPr>
      <w:tblStyleRowBandSize w:val="1"/>
      <w:tblStyleColBandSize w:val="1"/>
      <w:tblCellMar>
        <w:left w:w="115.0" w:type="dxa"/>
        <w:right w:w="115.0" w:type="dxa"/>
      </w:tblCellMar>
    </w:tblPr>
  </w:style>
  <w:style w:type="paragraph" w:styleId="MediumGrid1-Accent215" w:customStyle="1">
    <w:name w:val="Medium Grid 1 - Accent 215"/>
    <w:basedOn w:val="Normal"/>
    <w:uiPriority w:val="34"/>
    <w:qFormat w:val="1"/>
    <w:rsid w:val="00B67B73"/>
    <w:pPr>
      <w:ind w:left="720"/>
      <w:contextualSpacing w:val="1"/>
    </w:pPr>
  </w:style>
  <w:style w:type="paragraph" w:styleId="Default5" w:customStyle="1">
    <w:name w:val="Default5"/>
    <w:rsid w:val="00B67B73"/>
    <w:pPr>
      <w:autoSpaceDE w:val="0"/>
      <w:autoSpaceDN w:val="0"/>
      <w:adjustRightInd w:val="0"/>
      <w:spacing w:after="0" w:line="240" w:lineRule="auto"/>
    </w:pPr>
    <w:rPr>
      <w:color w:val="000000"/>
      <w:sz w:val="24"/>
      <w:szCs w:val="24"/>
    </w:rPr>
  </w:style>
  <w:style w:type="character" w:styleId="HeaderChar5" w:customStyle="1">
    <w:name w:val="Header Char5"/>
    <w:basedOn w:val="DefaultParagraphFont"/>
    <w:uiPriority w:val="99"/>
    <w:rsid w:val="00A43DAB"/>
    <w:rPr>
      <w:rFonts w:ascii="Calibri" w:cs="Times New Roman" w:eastAsia="Times New Roman" w:hAnsi="Calibri"/>
      <w:lang w:eastAsia="en-GB"/>
    </w:rPr>
  </w:style>
  <w:style w:type="character" w:styleId="FooterChar5" w:customStyle="1">
    <w:name w:val="Footer Char5"/>
    <w:basedOn w:val="DefaultParagraphFont"/>
    <w:uiPriority w:val="99"/>
    <w:rsid w:val="00A43DAB"/>
    <w:rPr>
      <w:rFonts w:ascii="Calibri" w:cs="Times New Roman" w:eastAsia="Times New Roman" w:hAnsi="Calibri"/>
      <w:lang w:eastAsia="en-GB"/>
    </w:rPr>
  </w:style>
  <w:style w:type="character" w:styleId="CommentTextChar5" w:customStyle="1">
    <w:name w:val="Comment Text Char5"/>
    <w:basedOn w:val="DefaultParagraphFont"/>
    <w:uiPriority w:val="99"/>
    <w:rsid w:val="00E616B8"/>
    <w:rPr>
      <w:rFonts w:ascii="Calibri" w:cs="Times New Roman" w:eastAsia="Times New Roman" w:hAnsi="Calibri"/>
      <w:sz w:val="20"/>
      <w:szCs w:val="20"/>
      <w:lang w:eastAsia="en-GB"/>
    </w:rPr>
  </w:style>
  <w:style w:type="character" w:styleId="CommentSubjectChar5" w:customStyle="1">
    <w:name w:val="Comment Subject Char5"/>
    <w:basedOn w:val="CommentTextChar5"/>
    <w:uiPriority w:val="99"/>
    <w:semiHidden w:val="1"/>
    <w:rsid w:val="00E616B8"/>
    <w:rPr>
      <w:rFonts w:ascii="Calibri" w:cs="Times New Roman" w:eastAsia="Times New Roman" w:hAnsi="Calibri"/>
      <w:b w:val="1"/>
      <w:bCs w:val="1"/>
      <w:sz w:val="20"/>
      <w:szCs w:val="20"/>
      <w:lang w:eastAsia="en-GB"/>
    </w:rPr>
  </w:style>
  <w:style w:type="character" w:styleId="css-yjzstk5" w:customStyle="1">
    <w:name w:val="css-yjzstk5"/>
    <w:basedOn w:val="DefaultParagraphFont"/>
    <w:rsid w:val="002B7972"/>
  </w:style>
  <w:style w:type="character" w:styleId="css-jf527w5" w:customStyle="1">
    <w:name w:val="css-jf527w5"/>
    <w:basedOn w:val="DefaultParagraphFont"/>
    <w:rsid w:val="002B7972"/>
  </w:style>
  <w:style w:type="character" w:styleId="css-xz0meq5" w:customStyle="1">
    <w:name w:val="css-xz0meq5"/>
    <w:basedOn w:val="DefaultParagraphFont"/>
    <w:rsid w:val="002B7972"/>
  </w:style>
  <w:style w:type="table" w:styleId="158" w:customStyle="1">
    <w:name w:val="158"/>
    <w:basedOn w:val="TableNormal"/>
    <w:tblPr>
      <w:tblStyleRowBandSize w:val="1"/>
      <w:tblStyleColBandSize w:val="1"/>
      <w:tblCellMar>
        <w:left w:w="115.0" w:type="dxa"/>
        <w:right w:w="115.0" w:type="dxa"/>
      </w:tblCellMar>
    </w:tblPr>
  </w:style>
  <w:style w:type="table" w:styleId="157" w:customStyle="1">
    <w:name w:val="157"/>
    <w:basedOn w:val="TableNormal"/>
    <w:tblPr>
      <w:tblStyleRowBandSize w:val="1"/>
      <w:tblStyleColBandSize w:val="1"/>
      <w:tblCellMar>
        <w:left w:w="115.0" w:type="dxa"/>
        <w:right w:w="115.0" w:type="dxa"/>
      </w:tblCellMar>
    </w:tblPr>
  </w:style>
  <w:style w:type="table" w:styleId="156" w:customStyle="1">
    <w:name w:val="156"/>
    <w:basedOn w:val="TableNormal"/>
    <w:tblPr>
      <w:tblStyleRowBandSize w:val="1"/>
      <w:tblStyleColBandSize w:val="1"/>
      <w:tblCellMar>
        <w:left w:w="115.0" w:type="dxa"/>
        <w:right w:w="115.0" w:type="dxa"/>
      </w:tblCellMar>
    </w:tblPr>
  </w:style>
  <w:style w:type="table" w:styleId="155" w:customStyle="1">
    <w:name w:val="155"/>
    <w:basedOn w:val="TableNormal"/>
    <w:tblPr>
      <w:tblStyleRowBandSize w:val="1"/>
      <w:tblStyleColBandSize w:val="1"/>
      <w:tblCellMar>
        <w:left w:w="115.0" w:type="dxa"/>
        <w:right w:w="115.0" w:type="dxa"/>
      </w:tblCellMar>
    </w:tblPr>
  </w:style>
  <w:style w:type="table" w:styleId="154" w:customStyle="1">
    <w:name w:val="154"/>
    <w:basedOn w:val="TableNormal"/>
    <w:tblPr>
      <w:tblStyleRowBandSize w:val="1"/>
      <w:tblStyleColBandSize w:val="1"/>
      <w:tblCellMar>
        <w:left w:w="115.0" w:type="dxa"/>
        <w:right w:w="115.0" w:type="dxa"/>
      </w:tblCellMar>
    </w:tblPr>
  </w:style>
  <w:style w:type="table" w:styleId="153" w:customStyle="1">
    <w:name w:val="153"/>
    <w:basedOn w:val="TableNormal"/>
    <w:tblPr>
      <w:tblStyleRowBandSize w:val="1"/>
      <w:tblStyleColBandSize w:val="1"/>
      <w:tblCellMar>
        <w:left w:w="115.0" w:type="dxa"/>
        <w:right w:w="115.0" w:type="dxa"/>
      </w:tblCellMar>
    </w:tblPr>
  </w:style>
  <w:style w:type="table" w:styleId="152" w:customStyle="1">
    <w:name w:val="152"/>
    <w:basedOn w:val="TableNormal"/>
    <w:tblPr>
      <w:tblStyleRowBandSize w:val="1"/>
      <w:tblStyleColBandSize w:val="1"/>
      <w:tblCellMar>
        <w:left w:w="115.0" w:type="dxa"/>
        <w:right w:w="115.0" w:type="dxa"/>
      </w:tblCellMar>
    </w:tblPr>
  </w:style>
  <w:style w:type="table" w:styleId="151" w:customStyle="1">
    <w:name w:val="151"/>
    <w:basedOn w:val="TableNormal"/>
    <w:tblPr>
      <w:tblStyleRowBandSize w:val="1"/>
      <w:tblStyleColBandSize w:val="1"/>
      <w:tblCellMar>
        <w:left w:w="115.0" w:type="dxa"/>
        <w:right w:w="115.0" w:type="dxa"/>
      </w:tblCellMar>
    </w:tblPr>
  </w:style>
  <w:style w:type="table" w:styleId="150" w:customStyle="1">
    <w:name w:val="150"/>
    <w:basedOn w:val="TableNormal"/>
    <w:tblPr>
      <w:tblStyleRowBandSize w:val="1"/>
      <w:tblStyleColBandSize w:val="1"/>
      <w:tblCellMar>
        <w:left w:w="115.0" w:type="dxa"/>
        <w:right w:w="115.0" w:type="dxa"/>
      </w:tblCellMar>
    </w:tblPr>
  </w:style>
  <w:style w:type="table" w:styleId="149" w:customStyle="1">
    <w:name w:val="149"/>
    <w:basedOn w:val="TableNormal"/>
    <w:tblPr>
      <w:tblStyleRowBandSize w:val="1"/>
      <w:tblStyleColBandSize w:val="1"/>
      <w:tblCellMar>
        <w:left w:w="115.0" w:type="dxa"/>
        <w:right w:w="115.0" w:type="dxa"/>
      </w:tblCellMar>
    </w:tblPr>
  </w:style>
  <w:style w:type="table" w:styleId="148" w:customStyle="1">
    <w:name w:val="148"/>
    <w:basedOn w:val="TableNormal"/>
    <w:tblPr>
      <w:tblStyleRowBandSize w:val="1"/>
      <w:tblStyleColBandSize w:val="1"/>
      <w:tblCellMar>
        <w:left w:w="115.0" w:type="dxa"/>
        <w:right w:w="115.0" w:type="dxa"/>
      </w:tblCellMar>
    </w:tblPr>
  </w:style>
  <w:style w:type="table" w:styleId="147" w:customStyle="1">
    <w:name w:val="147"/>
    <w:basedOn w:val="TableNormal"/>
    <w:tblPr>
      <w:tblStyleRowBandSize w:val="1"/>
      <w:tblStyleColBandSize w:val="1"/>
      <w:tblCellMar>
        <w:left w:w="115.0" w:type="dxa"/>
        <w:right w:w="115.0" w:type="dxa"/>
      </w:tblCellMar>
    </w:tblPr>
  </w:style>
  <w:style w:type="table" w:styleId="146" w:customStyle="1">
    <w:name w:val="146"/>
    <w:basedOn w:val="TableNormal"/>
    <w:tblPr>
      <w:tblStyleRowBandSize w:val="1"/>
      <w:tblStyleColBandSize w:val="1"/>
      <w:tblCellMar>
        <w:left w:w="115.0" w:type="dxa"/>
        <w:right w:w="115.0" w:type="dxa"/>
      </w:tblCellMar>
    </w:tblPr>
  </w:style>
  <w:style w:type="table" w:styleId="145" w:customStyle="1">
    <w:name w:val="145"/>
    <w:basedOn w:val="TableNormal"/>
    <w:tblPr>
      <w:tblStyleRowBandSize w:val="1"/>
      <w:tblStyleColBandSize w:val="1"/>
      <w:tblCellMar>
        <w:left w:w="115.0" w:type="dxa"/>
        <w:right w:w="115.0" w:type="dxa"/>
      </w:tblCellMar>
    </w:tblPr>
  </w:style>
  <w:style w:type="table" w:styleId="144" w:customStyle="1">
    <w:name w:val="144"/>
    <w:basedOn w:val="TableNormal"/>
    <w:tblPr>
      <w:tblStyleRowBandSize w:val="1"/>
      <w:tblStyleColBandSize w:val="1"/>
      <w:tblCellMar>
        <w:left w:w="115.0" w:type="dxa"/>
        <w:right w:w="115.0" w:type="dxa"/>
      </w:tblCellMar>
    </w:tblPr>
  </w:style>
  <w:style w:type="table" w:styleId="143" w:customStyle="1">
    <w:name w:val="143"/>
    <w:basedOn w:val="TableNormal"/>
    <w:tblPr>
      <w:tblStyleRowBandSize w:val="1"/>
      <w:tblStyleColBandSize w:val="1"/>
      <w:tblCellMar>
        <w:left w:w="115.0" w:type="dxa"/>
        <w:right w:w="115.0" w:type="dxa"/>
      </w:tblCellMar>
    </w:tblPr>
  </w:style>
  <w:style w:type="table" w:styleId="142" w:customStyle="1">
    <w:name w:val="142"/>
    <w:basedOn w:val="TableNormal"/>
    <w:tblPr>
      <w:tblStyleRowBandSize w:val="1"/>
      <w:tblStyleColBandSize w:val="1"/>
      <w:tblCellMar>
        <w:left w:w="115.0" w:type="dxa"/>
        <w:right w:w="115.0" w:type="dxa"/>
      </w:tblCellMar>
    </w:tblPr>
  </w:style>
  <w:style w:type="table" w:styleId="141" w:customStyle="1">
    <w:name w:val="141"/>
    <w:basedOn w:val="TableNormal"/>
    <w:tblPr>
      <w:tblStyleRowBandSize w:val="1"/>
      <w:tblStyleColBandSize w:val="1"/>
      <w:tblCellMar>
        <w:left w:w="115.0" w:type="dxa"/>
        <w:right w:w="115.0" w:type="dxa"/>
      </w:tblCellMar>
    </w:tblPr>
  </w:style>
  <w:style w:type="table" w:styleId="140" w:customStyle="1">
    <w:name w:val="140"/>
    <w:basedOn w:val="TableNormal"/>
    <w:tblPr>
      <w:tblStyleRowBandSize w:val="1"/>
      <w:tblStyleColBandSize w:val="1"/>
      <w:tblCellMar>
        <w:left w:w="115.0" w:type="dxa"/>
        <w:right w:w="115.0" w:type="dxa"/>
      </w:tblCellMar>
    </w:tblPr>
  </w:style>
  <w:style w:type="table" w:styleId="139" w:customStyle="1">
    <w:name w:val="139"/>
    <w:basedOn w:val="TableNormal"/>
    <w:tblPr>
      <w:tblStyleRowBandSize w:val="1"/>
      <w:tblStyleColBandSize w:val="1"/>
      <w:tblCellMar>
        <w:left w:w="115.0" w:type="dxa"/>
        <w:right w:w="115.0" w:type="dxa"/>
      </w:tblCellMar>
    </w:tblPr>
  </w:style>
  <w:style w:type="table" w:styleId="138" w:customStyle="1">
    <w:name w:val="138"/>
    <w:basedOn w:val="TableNormal"/>
    <w:tblPr>
      <w:tblStyleRowBandSize w:val="1"/>
      <w:tblStyleColBandSize w:val="1"/>
      <w:tblCellMar>
        <w:left w:w="115.0" w:type="dxa"/>
        <w:right w:w="115.0" w:type="dxa"/>
      </w:tblCellMar>
    </w:tblPr>
  </w:style>
  <w:style w:type="table" w:styleId="137" w:customStyle="1">
    <w:name w:val="137"/>
    <w:basedOn w:val="TableNormal"/>
    <w:tblPr>
      <w:tblStyleRowBandSize w:val="1"/>
      <w:tblStyleColBandSize w:val="1"/>
      <w:tblCellMar>
        <w:left w:w="115.0" w:type="dxa"/>
        <w:right w:w="115.0" w:type="dxa"/>
      </w:tblCellMar>
    </w:tblPr>
  </w:style>
  <w:style w:type="table" w:styleId="136" w:customStyle="1">
    <w:name w:val="136"/>
    <w:basedOn w:val="TableNormal"/>
    <w:tblPr>
      <w:tblStyleRowBandSize w:val="1"/>
      <w:tblStyleColBandSize w:val="1"/>
      <w:tblCellMar>
        <w:left w:w="115.0" w:type="dxa"/>
        <w:right w:w="115.0" w:type="dxa"/>
      </w:tblCellMar>
    </w:tblPr>
  </w:style>
  <w:style w:type="table" w:styleId="135" w:customStyle="1">
    <w:name w:val="135"/>
    <w:basedOn w:val="TableNormal"/>
    <w:tblPr>
      <w:tblStyleRowBandSize w:val="1"/>
      <w:tblStyleColBandSize w:val="1"/>
      <w:tblCellMar>
        <w:left w:w="115.0" w:type="dxa"/>
        <w:right w:w="115.0" w:type="dxa"/>
      </w:tblCellMar>
    </w:tblPr>
  </w:style>
  <w:style w:type="table" w:styleId="134" w:customStyle="1">
    <w:name w:val="134"/>
    <w:basedOn w:val="TableNormal"/>
    <w:tblPr>
      <w:tblStyleRowBandSize w:val="1"/>
      <w:tblStyleColBandSize w:val="1"/>
      <w:tblCellMar>
        <w:left w:w="115.0" w:type="dxa"/>
        <w:right w:w="115.0" w:type="dxa"/>
      </w:tblCellMar>
    </w:tblPr>
  </w:style>
  <w:style w:type="table" w:styleId="133" w:customStyle="1">
    <w:name w:val="133"/>
    <w:basedOn w:val="TableNormal"/>
    <w:tblPr>
      <w:tblStyleRowBandSize w:val="1"/>
      <w:tblStyleColBandSize w:val="1"/>
      <w:tblCellMar>
        <w:left w:w="115.0" w:type="dxa"/>
        <w:right w:w="115.0" w:type="dxa"/>
      </w:tblCellMar>
    </w:tblPr>
  </w:style>
  <w:style w:type="table" w:styleId="132" w:customStyle="1">
    <w:name w:val="132"/>
    <w:basedOn w:val="TableNormal"/>
    <w:tblPr>
      <w:tblStyleRowBandSize w:val="1"/>
      <w:tblStyleColBandSize w:val="1"/>
      <w:tblCellMar>
        <w:left w:w="115.0" w:type="dxa"/>
        <w:right w:w="115.0" w:type="dxa"/>
      </w:tblCellMar>
    </w:tblPr>
  </w:style>
  <w:style w:type="table" w:styleId="131" w:customStyle="1">
    <w:name w:val="131"/>
    <w:basedOn w:val="TableNormal"/>
    <w:tblPr>
      <w:tblStyleRowBandSize w:val="1"/>
      <w:tblStyleColBandSize w:val="1"/>
      <w:tblCellMar>
        <w:left w:w="115.0" w:type="dxa"/>
        <w:right w:w="115.0" w:type="dxa"/>
      </w:tblCellMar>
    </w:tblPr>
  </w:style>
  <w:style w:type="paragraph" w:styleId="MediumGrid1-Accent214" w:customStyle="1">
    <w:name w:val="Medium Grid 1 - Accent 214"/>
    <w:basedOn w:val="Normal"/>
    <w:uiPriority w:val="34"/>
    <w:qFormat w:val="1"/>
    <w:rsid w:val="00B67B73"/>
    <w:pPr>
      <w:ind w:left="720"/>
      <w:contextualSpacing w:val="1"/>
    </w:pPr>
  </w:style>
  <w:style w:type="paragraph" w:styleId="Default4" w:customStyle="1">
    <w:name w:val="Default4"/>
    <w:rsid w:val="00B67B73"/>
    <w:pPr>
      <w:autoSpaceDE w:val="0"/>
      <w:autoSpaceDN w:val="0"/>
      <w:adjustRightInd w:val="0"/>
      <w:spacing w:after="0" w:line="240" w:lineRule="auto"/>
    </w:pPr>
    <w:rPr>
      <w:color w:val="000000"/>
      <w:sz w:val="24"/>
      <w:szCs w:val="24"/>
    </w:rPr>
  </w:style>
  <w:style w:type="character" w:styleId="HeaderChar4" w:customStyle="1">
    <w:name w:val="Header Char4"/>
    <w:basedOn w:val="DefaultParagraphFont"/>
    <w:uiPriority w:val="99"/>
    <w:rsid w:val="00A43DAB"/>
    <w:rPr>
      <w:rFonts w:ascii="Calibri" w:cs="Times New Roman" w:eastAsia="Times New Roman" w:hAnsi="Calibri"/>
      <w:lang w:eastAsia="en-GB"/>
    </w:rPr>
  </w:style>
  <w:style w:type="character" w:styleId="FooterChar4" w:customStyle="1">
    <w:name w:val="Footer Char4"/>
    <w:basedOn w:val="DefaultParagraphFont"/>
    <w:uiPriority w:val="99"/>
    <w:rsid w:val="00A43DAB"/>
    <w:rPr>
      <w:rFonts w:ascii="Calibri" w:cs="Times New Roman" w:eastAsia="Times New Roman" w:hAnsi="Calibri"/>
      <w:lang w:eastAsia="en-GB"/>
    </w:rPr>
  </w:style>
  <w:style w:type="character" w:styleId="CommentTextChar4" w:customStyle="1">
    <w:name w:val="Comment Text Char4"/>
    <w:basedOn w:val="DefaultParagraphFont"/>
    <w:uiPriority w:val="99"/>
    <w:rsid w:val="00E616B8"/>
    <w:rPr>
      <w:rFonts w:ascii="Calibri" w:cs="Times New Roman" w:eastAsia="Times New Roman" w:hAnsi="Calibri"/>
      <w:sz w:val="20"/>
      <w:szCs w:val="20"/>
      <w:lang w:eastAsia="en-GB"/>
    </w:rPr>
  </w:style>
  <w:style w:type="character" w:styleId="CommentSubjectChar4" w:customStyle="1">
    <w:name w:val="Comment Subject Char4"/>
    <w:basedOn w:val="CommentTextChar4"/>
    <w:uiPriority w:val="99"/>
    <w:semiHidden w:val="1"/>
    <w:rsid w:val="00E616B8"/>
    <w:rPr>
      <w:rFonts w:ascii="Calibri" w:cs="Times New Roman" w:eastAsia="Times New Roman" w:hAnsi="Calibri"/>
      <w:b w:val="1"/>
      <w:bCs w:val="1"/>
      <w:sz w:val="20"/>
      <w:szCs w:val="20"/>
      <w:lang w:eastAsia="en-GB"/>
    </w:rPr>
  </w:style>
  <w:style w:type="character" w:styleId="css-yjzstk4" w:customStyle="1">
    <w:name w:val="css-yjzstk4"/>
    <w:basedOn w:val="DefaultParagraphFont"/>
    <w:rsid w:val="002B7972"/>
  </w:style>
  <w:style w:type="character" w:styleId="css-jf527w4" w:customStyle="1">
    <w:name w:val="css-jf527w4"/>
    <w:basedOn w:val="DefaultParagraphFont"/>
    <w:rsid w:val="002B7972"/>
  </w:style>
  <w:style w:type="character" w:styleId="css-xz0meq4" w:customStyle="1">
    <w:name w:val="css-xz0meq4"/>
    <w:basedOn w:val="DefaultParagraphFont"/>
    <w:rsid w:val="002B7972"/>
  </w:style>
  <w:style w:type="table" w:styleId="130" w:customStyle="1">
    <w:name w:val="130"/>
    <w:basedOn w:val="TableNormal"/>
    <w:tblPr>
      <w:tblStyleRowBandSize w:val="1"/>
      <w:tblStyleColBandSize w:val="1"/>
      <w:tblCellMar>
        <w:left w:w="115.0" w:type="dxa"/>
        <w:right w:w="115.0" w:type="dxa"/>
      </w:tblCellMar>
    </w:tblPr>
  </w:style>
  <w:style w:type="table" w:styleId="129" w:customStyle="1">
    <w:name w:val="129"/>
    <w:basedOn w:val="TableNormal"/>
    <w:tblPr>
      <w:tblStyleRowBandSize w:val="1"/>
      <w:tblStyleColBandSize w:val="1"/>
      <w:tblCellMar>
        <w:left w:w="115.0" w:type="dxa"/>
        <w:right w:w="115.0" w:type="dxa"/>
      </w:tblCellMar>
    </w:tblPr>
  </w:style>
  <w:style w:type="table" w:styleId="128" w:customStyle="1">
    <w:name w:val="128"/>
    <w:basedOn w:val="TableNormal"/>
    <w:tblPr>
      <w:tblStyleRowBandSize w:val="1"/>
      <w:tblStyleColBandSize w:val="1"/>
      <w:tblCellMar>
        <w:left w:w="115.0" w:type="dxa"/>
        <w:right w:w="115.0" w:type="dxa"/>
      </w:tblCellMar>
    </w:tblPr>
  </w:style>
  <w:style w:type="table" w:styleId="127" w:customStyle="1">
    <w:name w:val="127"/>
    <w:basedOn w:val="TableNormal"/>
    <w:tblPr>
      <w:tblStyleRowBandSize w:val="1"/>
      <w:tblStyleColBandSize w:val="1"/>
      <w:tblCellMar>
        <w:left w:w="115.0" w:type="dxa"/>
        <w:right w:w="115.0" w:type="dxa"/>
      </w:tblCellMar>
    </w:tblPr>
  </w:style>
  <w:style w:type="table" w:styleId="126" w:customStyle="1">
    <w:name w:val="126"/>
    <w:basedOn w:val="TableNormal"/>
    <w:tblPr>
      <w:tblStyleRowBandSize w:val="1"/>
      <w:tblStyleColBandSize w:val="1"/>
      <w:tblCellMar>
        <w:left w:w="115.0" w:type="dxa"/>
        <w:right w:w="115.0" w:type="dxa"/>
      </w:tblCellMar>
    </w:tblPr>
  </w:style>
  <w:style w:type="table" w:styleId="125" w:customStyle="1">
    <w:name w:val="125"/>
    <w:basedOn w:val="TableNormal"/>
    <w:tblPr>
      <w:tblStyleRowBandSize w:val="1"/>
      <w:tblStyleColBandSize w:val="1"/>
      <w:tblCellMar>
        <w:left w:w="115.0" w:type="dxa"/>
        <w:right w:w="115.0" w:type="dxa"/>
      </w:tblCellMar>
    </w:tblPr>
  </w:style>
  <w:style w:type="table" w:styleId="124" w:customStyle="1">
    <w:name w:val="124"/>
    <w:basedOn w:val="TableNormal"/>
    <w:tblPr>
      <w:tblStyleRowBandSize w:val="1"/>
      <w:tblStyleColBandSize w:val="1"/>
      <w:tblCellMar>
        <w:left w:w="115.0" w:type="dxa"/>
        <w:right w:w="115.0" w:type="dxa"/>
      </w:tblCellMar>
    </w:tblPr>
  </w:style>
  <w:style w:type="table" w:styleId="123" w:customStyle="1">
    <w:name w:val="123"/>
    <w:basedOn w:val="TableNormal"/>
    <w:tblPr>
      <w:tblStyleRowBandSize w:val="1"/>
      <w:tblStyleColBandSize w:val="1"/>
      <w:tblCellMar>
        <w:left w:w="115.0" w:type="dxa"/>
        <w:right w:w="115.0" w:type="dxa"/>
      </w:tblCellMar>
    </w:tblPr>
  </w:style>
  <w:style w:type="table" w:styleId="122" w:customStyle="1">
    <w:name w:val="122"/>
    <w:basedOn w:val="TableNormal"/>
    <w:tblPr>
      <w:tblStyleRowBandSize w:val="1"/>
      <w:tblStyleColBandSize w:val="1"/>
      <w:tblCellMar>
        <w:left w:w="115.0" w:type="dxa"/>
        <w:right w:w="115.0" w:type="dxa"/>
      </w:tblCellMar>
    </w:tblPr>
  </w:style>
  <w:style w:type="table" w:styleId="121" w:customStyle="1">
    <w:name w:val="121"/>
    <w:basedOn w:val="TableNormal"/>
    <w:tblPr>
      <w:tblStyleRowBandSize w:val="1"/>
      <w:tblStyleColBandSize w:val="1"/>
      <w:tblCellMar>
        <w:left w:w="115.0" w:type="dxa"/>
        <w:right w:w="115.0" w:type="dxa"/>
      </w:tblCellMar>
    </w:tblPr>
  </w:style>
  <w:style w:type="table" w:styleId="120" w:customStyle="1">
    <w:name w:val="120"/>
    <w:basedOn w:val="TableNormal"/>
    <w:tblPr>
      <w:tblStyleRowBandSize w:val="1"/>
      <w:tblStyleColBandSize w:val="1"/>
      <w:tblCellMar>
        <w:left w:w="115.0" w:type="dxa"/>
        <w:right w:w="115.0" w:type="dxa"/>
      </w:tblCellMar>
    </w:tblPr>
  </w:style>
  <w:style w:type="table" w:styleId="119" w:customStyle="1">
    <w:name w:val="119"/>
    <w:basedOn w:val="TableNormal"/>
    <w:tblPr>
      <w:tblStyleRowBandSize w:val="1"/>
      <w:tblStyleColBandSize w:val="1"/>
      <w:tblCellMar>
        <w:left w:w="115.0" w:type="dxa"/>
        <w:right w:w="115.0" w:type="dxa"/>
      </w:tblCellMar>
    </w:tblPr>
  </w:style>
  <w:style w:type="table" w:styleId="118" w:customStyle="1">
    <w:name w:val="118"/>
    <w:basedOn w:val="TableNormal"/>
    <w:tblPr>
      <w:tblStyleRowBandSize w:val="1"/>
      <w:tblStyleColBandSize w:val="1"/>
      <w:tblCellMar>
        <w:left w:w="115.0" w:type="dxa"/>
        <w:right w:w="115.0" w:type="dxa"/>
      </w:tblCellMar>
    </w:tblPr>
  </w:style>
  <w:style w:type="table" w:styleId="117" w:customStyle="1">
    <w:name w:val="117"/>
    <w:basedOn w:val="TableNormal"/>
    <w:tblPr>
      <w:tblStyleRowBandSize w:val="1"/>
      <w:tblStyleColBandSize w:val="1"/>
      <w:tblCellMar>
        <w:left w:w="115.0" w:type="dxa"/>
        <w:right w:w="115.0" w:type="dxa"/>
      </w:tblCellMar>
    </w:tblPr>
  </w:style>
  <w:style w:type="table" w:styleId="116" w:customStyle="1">
    <w:name w:val="116"/>
    <w:basedOn w:val="TableNormal"/>
    <w:tblPr>
      <w:tblStyleRowBandSize w:val="1"/>
      <w:tblStyleColBandSize w:val="1"/>
      <w:tblCellMar>
        <w:left w:w="115.0" w:type="dxa"/>
        <w:right w:w="115.0" w:type="dxa"/>
      </w:tblCellMar>
    </w:tblPr>
  </w:style>
  <w:style w:type="table" w:styleId="115" w:customStyle="1">
    <w:name w:val="115"/>
    <w:basedOn w:val="TableNormal"/>
    <w:tblPr>
      <w:tblStyleRowBandSize w:val="1"/>
      <w:tblStyleColBandSize w:val="1"/>
      <w:tblCellMar>
        <w:left w:w="115.0" w:type="dxa"/>
        <w:right w:w="115.0" w:type="dxa"/>
      </w:tblCellMar>
    </w:tblPr>
  </w:style>
  <w:style w:type="table" w:styleId="114" w:customStyle="1">
    <w:name w:val="114"/>
    <w:basedOn w:val="TableNormal"/>
    <w:tblPr>
      <w:tblStyleRowBandSize w:val="1"/>
      <w:tblStyleColBandSize w:val="1"/>
      <w:tblCellMar>
        <w:left w:w="115.0" w:type="dxa"/>
        <w:right w:w="115.0" w:type="dxa"/>
      </w:tblCellMar>
    </w:tblPr>
  </w:style>
  <w:style w:type="table" w:styleId="113" w:customStyle="1">
    <w:name w:val="113"/>
    <w:basedOn w:val="TableNormal"/>
    <w:tblPr>
      <w:tblStyleRowBandSize w:val="1"/>
      <w:tblStyleColBandSize w:val="1"/>
      <w:tblCellMar>
        <w:left w:w="115.0" w:type="dxa"/>
        <w:right w:w="115.0" w:type="dxa"/>
      </w:tblCellMar>
    </w:tblPr>
  </w:style>
  <w:style w:type="table" w:styleId="112" w:customStyle="1">
    <w:name w:val="112"/>
    <w:basedOn w:val="TableNormal"/>
    <w:tblPr>
      <w:tblStyleRowBandSize w:val="1"/>
      <w:tblStyleColBandSize w:val="1"/>
      <w:tblCellMar>
        <w:left w:w="115.0" w:type="dxa"/>
        <w:right w:w="115.0" w:type="dxa"/>
      </w:tblCellMar>
    </w:tblPr>
  </w:style>
  <w:style w:type="table" w:styleId="111" w:customStyle="1">
    <w:name w:val="111"/>
    <w:basedOn w:val="TableNormal"/>
    <w:tblPr>
      <w:tblStyleRowBandSize w:val="1"/>
      <w:tblStyleColBandSize w:val="1"/>
      <w:tblCellMar>
        <w:left w:w="115.0" w:type="dxa"/>
        <w:right w:w="115.0" w:type="dxa"/>
      </w:tblCellMar>
    </w:tblPr>
  </w:style>
  <w:style w:type="table" w:styleId="110" w:customStyle="1">
    <w:name w:val="110"/>
    <w:basedOn w:val="TableNormal"/>
    <w:tblPr>
      <w:tblStyleRowBandSize w:val="1"/>
      <w:tblStyleColBandSize w:val="1"/>
      <w:tblCellMar>
        <w:left w:w="115.0" w:type="dxa"/>
        <w:right w:w="115.0" w:type="dxa"/>
      </w:tblCellMar>
    </w:tblPr>
  </w:style>
  <w:style w:type="table" w:styleId="109" w:customStyle="1">
    <w:name w:val="109"/>
    <w:basedOn w:val="TableNormal"/>
    <w:tblPr>
      <w:tblStyleRowBandSize w:val="1"/>
      <w:tblStyleColBandSize w:val="1"/>
      <w:tblCellMar>
        <w:left w:w="115.0" w:type="dxa"/>
        <w:right w:w="115.0" w:type="dxa"/>
      </w:tblCellMar>
    </w:tblPr>
  </w:style>
  <w:style w:type="table" w:styleId="108" w:customStyle="1">
    <w:name w:val="108"/>
    <w:basedOn w:val="TableNormal"/>
    <w:tblPr>
      <w:tblStyleRowBandSize w:val="1"/>
      <w:tblStyleColBandSize w:val="1"/>
      <w:tblCellMar>
        <w:left w:w="115.0" w:type="dxa"/>
        <w:right w:w="115.0" w:type="dxa"/>
      </w:tblCellMar>
    </w:tblPr>
  </w:style>
  <w:style w:type="table" w:styleId="107" w:customStyle="1">
    <w:name w:val="107"/>
    <w:basedOn w:val="TableNormal"/>
    <w:tblPr>
      <w:tblStyleRowBandSize w:val="1"/>
      <w:tblStyleColBandSize w:val="1"/>
      <w:tblCellMar>
        <w:left w:w="115.0" w:type="dxa"/>
        <w:right w:w="115.0" w:type="dxa"/>
      </w:tblCellMar>
    </w:tblPr>
  </w:style>
  <w:style w:type="table" w:styleId="106" w:customStyle="1">
    <w:name w:val="106"/>
    <w:basedOn w:val="TableNormal"/>
    <w:tblPr>
      <w:tblStyleRowBandSize w:val="1"/>
      <w:tblStyleColBandSize w:val="1"/>
      <w:tblCellMar>
        <w:left w:w="115.0" w:type="dxa"/>
        <w:right w:w="115.0" w:type="dxa"/>
      </w:tblCellMar>
    </w:tblPr>
  </w:style>
  <w:style w:type="table" w:styleId="105" w:customStyle="1">
    <w:name w:val="105"/>
    <w:basedOn w:val="TableNormal"/>
    <w:tblPr>
      <w:tblStyleRowBandSize w:val="1"/>
      <w:tblStyleColBandSize w:val="1"/>
      <w:tblCellMar>
        <w:left w:w="115.0" w:type="dxa"/>
        <w:right w:w="115.0" w:type="dxa"/>
      </w:tblCellMar>
    </w:tblPr>
  </w:style>
  <w:style w:type="table" w:styleId="104" w:customStyle="1">
    <w:name w:val="104"/>
    <w:basedOn w:val="TableNormal"/>
    <w:tblPr>
      <w:tblStyleRowBandSize w:val="1"/>
      <w:tblStyleColBandSize w:val="1"/>
      <w:tblCellMar>
        <w:left w:w="115.0" w:type="dxa"/>
        <w:right w:w="115.0" w:type="dxa"/>
      </w:tblCellMar>
    </w:tblPr>
  </w:style>
  <w:style w:type="table" w:styleId="103" w:customStyle="1">
    <w:name w:val="103"/>
    <w:basedOn w:val="TableNormal"/>
    <w:tblPr>
      <w:tblStyleRowBandSize w:val="1"/>
      <w:tblStyleColBandSize w:val="1"/>
      <w:tblCellMar>
        <w:left w:w="115.0" w:type="dxa"/>
        <w:right w:w="115.0" w:type="dxa"/>
      </w:tblCellMar>
    </w:tblPr>
  </w:style>
  <w:style w:type="table" w:styleId="102" w:customStyle="1">
    <w:name w:val="102"/>
    <w:basedOn w:val="TableNormal"/>
    <w:tblPr>
      <w:tblStyleRowBandSize w:val="1"/>
      <w:tblStyleColBandSize w:val="1"/>
      <w:tblCellMar>
        <w:left w:w="115.0" w:type="dxa"/>
        <w:right w:w="115.0" w:type="dxa"/>
      </w:tblCellMar>
    </w:tblPr>
  </w:style>
  <w:style w:type="paragraph" w:styleId="MediumGrid1-Accent213" w:customStyle="1">
    <w:name w:val="Medium Grid 1 - Accent 213"/>
    <w:basedOn w:val="Normal"/>
    <w:uiPriority w:val="34"/>
    <w:qFormat w:val="1"/>
    <w:rsid w:val="00B67B73"/>
    <w:pPr>
      <w:ind w:left="720"/>
      <w:contextualSpacing w:val="1"/>
    </w:pPr>
  </w:style>
  <w:style w:type="paragraph" w:styleId="Default3" w:customStyle="1">
    <w:name w:val="Default3"/>
    <w:rsid w:val="00B67B73"/>
    <w:pPr>
      <w:autoSpaceDE w:val="0"/>
      <w:autoSpaceDN w:val="0"/>
      <w:adjustRightInd w:val="0"/>
      <w:spacing w:after="0" w:line="240" w:lineRule="auto"/>
    </w:pPr>
    <w:rPr>
      <w:color w:val="000000"/>
      <w:sz w:val="24"/>
      <w:szCs w:val="24"/>
    </w:rPr>
  </w:style>
  <w:style w:type="character" w:styleId="HeaderChar3" w:customStyle="1">
    <w:name w:val="Header Char3"/>
    <w:basedOn w:val="DefaultParagraphFont"/>
    <w:uiPriority w:val="99"/>
    <w:rsid w:val="00A43DAB"/>
    <w:rPr>
      <w:rFonts w:ascii="Calibri" w:cs="Times New Roman" w:eastAsia="Times New Roman" w:hAnsi="Calibri"/>
      <w:lang w:eastAsia="en-GB"/>
    </w:rPr>
  </w:style>
  <w:style w:type="character" w:styleId="FooterChar3" w:customStyle="1">
    <w:name w:val="Footer Char3"/>
    <w:basedOn w:val="DefaultParagraphFont"/>
    <w:uiPriority w:val="99"/>
    <w:rsid w:val="00A43DAB"/>
    <w:rPr>
      <w:rFonts w:ascii="Calibri" w:cs="Times New Roman" w:eastAsia="Times New Roman" w:hAnsi="Calibri"/>
      <w:lang w:eastAsia="en-GB"/>
    </w:rPr>
  </w:style>
  <w:style w:type="character" w:styleId="CommentTextChar3" w:customStyle="1">
    <w:name w:val="Comment Text Char3"/>
    <w:basedOn w:val="DefaultParagraphFont"/>
    <w:uiPriority w:val="99"/>
    <w:rsid w:val="00E616B8"/>
    <w:rPr>
      <w:rFonts w:ascii="Calibri" w:cs="Times New Roman" w:eastAsia="Times New Roman" w:hAnsi="Calibri"/>
      <w:sz w:val="20"/>
      <w:szCs w:val="20"/>
      <w:lang w:eastAsia="en-GB"/>
    </w:rPr>
  </w:style>
  <w:style w:type="character" w:styleId="CommentSubjectChar3" w:customStyle="1">
    <w:name w:val="Comment Subject Char3"/>
    <w:basedOn w:val="CommentTextChar3"/>
    <w:uiPriority w:val="99"/>
    <w:semiHidden w:val="1"/>
    <w:rsid w:val="00E616B8"/>
    <w:rPr>
      <w:rFonts w:ascii="Calibri" w:cs="Times New Roman" w:eastAsia="Times New Roman" w:hAnsi="Calibri"/>
      <w:b w:val="1"/>
      <w:bCs w:val="1"/>
      <w:sz w:val="20"/>
      <w:szCs w:val="20"/>
      <w:lang w:eastAsia="en-GB"/>
    </w:rPr>
  </w:style>
  <w:style w:type="character" w:styleId="css-yjzstk3" w:customStyle="1">
    <w:name w:val="css-yjzstk3"/>
    <w:basedOn w:val="DefaultParagraphFont"/>
    <w:rsid w:val="002B7972"/>
  </w:style>
  <w:style w:type="character" w:styleId="css-jf527w3" w:customStyle="1">
    <w:name w:val="css-jf527w3"/>
    <w:basedOn w:val="DefaultParagraphFont"/>
    <w:rsid w:val="002B7972"/>
  </w:style>
  <w:style w:type="character" w:styleId="css-xz0meq3" w:customStyle="1">
    <w:name w:val="css-xz0meq3"/>
    <w:basedOn w:val="DefaultParagraphFont"/>
    <w:rsid w:val="002B7972"/>
  </w:style>
  <w:style w:type="table" w:styleId="101" w:customStyle="1">
    <w:name w:val="101"/>
    <w:basedOn w:val="TableNormal"/>
    <w:tblPr>
      <w:tblStyleRowBandSize w:val="1"/>
      <w:tblStyleColBandSize w:val="1"/>
      <w:tblCellMar>
        <w:left w:w="115.0" w:type="dxa"/>
        <w:right w:w="115.0" w:type="dxa"/>
      </w:tblCellMar>
    </w:tblPr>
  </w:style>
  <w:style w:type="table" w:styleId="100" w:customStyle="1">
    <w:name w:val="100"/>
    <w:basedOn w:val="TableNormal"/>
    <w:tblPr>
      <w:tblStyleRowBandSize w:val="1"/>
      <w:tblStyleColBandSize w:val="1"/>
      <w:tblCellMar>
        <w:left w:w="115.0" w:type="dxa"/>
        <w:right w:w="115.0" w:type="dxa"/>
      </w:tblCellMar>
    </w:tblPr>
  </w:style>
  <w:style w:type="table" w:styleId="99" w:customStyle="1">
    <w:name w:val="99"/>
    <w:basedOn w:val="TableNormal"/>
    <w:tblPr>
      <w:tblStyleRowBandSize w:val="1"/>
      <w:tblStyleColBandSize w:val="1"/>
      <w:tblCellMar>
        <w:left w:w="115.0" w:type="dxa"/>
        <w:right w:w="115.0" w:type="dxa"/>
      </w:tblCellMar>
    </w:tblPr>
  </w:style>
  <w:style w:type="table" w:styleId="98" w:customStyle="1">
    <w:name w:val="98"/>
    <w:basedOn w:val="TableNormal"/>
    <w:tblPr>
      <w:tblStyleRowBandSize w:val="1"/>
      <w:tblStyleColBandSize w:val="1"/>
      <w:tblCellMar>
        <w:left w:w="115.0" w:type="dxa"/>
        <w:right w:w="115.0" w:type="dxa"/>
      </w:tblCellMar>
    </w:tblPr>
  </w:style>
  <w:style w:type="table" w:styleId="97" w:customStyle="1">
    <w:name w:val="97"/>
    <w:basedOn w:val="TableNormal"/>
    <w:tblPr>
      <w:tblStyleRowBandSize w:val="1"/>
      <w:tblStyleColBandSize w:val="1"/>
      <w:tblCellMar>
        <w:left w:w="115.0" w:type="dxa"/>
        <w:right w:w="115.0" w:type="dxa"/>
      </w:tblCellMar>
    </w:tblPr>
  </w:style>
  <w:style w:type="table" w:styleId="96" w:customStyle="1">
    <w:name w:val="96"/>
    <w:basedOn w:val="TableNormal"/>
    <w:tblPr>
      <w:tblStyleRowBandSize w:val="1"/>
      <w:tblStyleColBandSize w:val="1"/>
      <w:tblCellMar>
        <w:left w:w="115.0" w:type="dxa"/>
        <w:right w:w="115.0" w:type="dxa"/>
      </w:tblCellMar>
    </w:tblPr>
  </w:style>
  <w:style w:type="table" w:styleId="95" w:customStyle="1">
    <w:name w:val="95"/>
    <w:basedOn w:val="TableNormal"/>
    <w:tblPr>
      <w:tblStyleRowBandSize w:val="1"/>
      <w:tblStyleColBandSize w:val="1"/>
      <w:tblCellMar>
        <w:left w:w="115.0" w:type="dxa"/>
        <w:right w:w="115.0" w:type="dxa"/>
      </w:tblCellMar>
    </w:tblPr>
  </w:style>
  <w:style w:type="table" w:styleId="94" w:customStyle="1">
    <w:name w:val="94"/>
    <w:basedOn w:val="TableNormal"/>
    <w:tblPr>
      <w:tblStyleRowBandSize w:val="1"/>
      <w:tblStyleColBandSize w:val="1"/>
      <w:tblCellMar>
        <w:left w:w="115.0" w:type="dxa"/>
        <w:right w:w="115.0" w:type="dxa"/>
      </w:tblCellMar>
    </w:tblPr>
  </w:style>
  <w:style w:type="table" w:styleId="93" w:customStyle="1">
    <w:name w:val="93"/>
    <w:basedOn w:val="TableNormal"/>
    <w:tblPr>
      <w:tblStyleRowBandSize w:val="1"/>
      <w:tblStyleColBandSize w:val="1"/>
      <w:tblCellMar>
        <w:left w:w="115.0" w:type="dxa"/>
        <w:right w:w="115.0" w:type="dxa"/>
      </w:tblCellMar>
    </w:tblPr>
  </w:style>
  <w:style w:type="table" w:styleId="92" w:customStyle="1">
    <w:name w:val="92"/>
    <w:basedOn w:val="TableNormal"/>
    <w:tblPr>
      <w:tblStyleRowBandSize w:val="1"/>
      <w:tblStyleColBandSize w:val="1"/>
      <w:tblCellMar>
        <w:left w:w="115.0" w:type="dxa"/>
        <w:right w:w="115.0" w:type="dxa"/>
      </w:tblCellMar>
    </w:tblPr>
  </w:style>
  <w:style w:type="table" w:styleId="91" w:customStyle="1">
    <w:name w:val="91"/>
    <w:basedOn w:val="TableNormal"/>
    <w:tblPr>
      <w:tblStyleRowBandSize w:val="1"/>
      <w:tblStyleColBandSize w:val="1"/>
      <w:tblCellMar>
        <w:left w:w="115.0" w:type="dxa"/>
        <w:right w:w="115.0" w:type="dxa"/>
      </w:tblCellMar>
    </w:tblPr>
  </w:style>
  <w:style w:type="table" w:styleId="90" w:customStyle="1">
    <w:name w:val="90"/>
    <w:basedOn w:val="TableNormal"/>
    <w:tblPr>
      <w:tblStyleRowBandSize w:val="1"/>
      <w:tblStyleColBandSize w:val="1"/>
      <w:tblCellMar>
        <w:left w:w="115.0" w:type="dxa"/>
        <w:right w:w="115.0" w:type="dxa"/>
      </w:tblCellMar>
    </w:tblPr>
  </w:style>
  <w:style w:type="table" w:styleId="89" w:customStyle="1">
    <w:name w:val="89"/>
    <w:basedOn w:val="TableNormal"/>
    <w:tblPr>
      <w:tblStyleRowBandSize w:val="1"/>
      <w:tblStyleColBandSize w:val="1"/>
      <w:tblCellMar>
        <w:left w:w="115.0" w:type="dxa"/>
        <w:right w:w="115.0" w:type="dxa"/>
      </w:tblCellMar>
    </w:tblPr>
  </w:style>
  <w:style w:type="table" w:styleId="88" w:customStyle="1">
    <w:name w:val="88"/>
    <w:basedOn w:val="TableNormal"/>
    <w:tblPr>
      <w:tblStyleRowBandSize w:val="1"/>
      <w:tblStyleColBandSize w:val="1"/>
      <w:tblCellMar>
        <w:left w:w="115.0" w:type="dxa"/>
        <w:right w:w="115.0" w:type="dxa"/>
      </w:tblCellMar>
    </w:tblPr>
  </w:style>
  <w:style w:type="table" w:styleId="87" w:customStyle="1">
    <w:name w:val="87"/>
    <w:basedOn w:val="TableNormal"/>
    <w:tblPr>
      <w:tblStyleRowBandSize w:val="1"/>
      <w:tblStyleColBandSize w:val="1"/>
      <w:tblCellMar>
        <w:left w:w="115.0" w:type="dxa"/>
        <w:right w:w="115.0" w:type="dxa"/>
      </w:tblCellMar>
    </w:tblPr>
  </w:style>
  <w:style w:type="table" w:styleId="86" w:customStyle="1">
    <w:name w:val="86"/>
    <w:basedOn w:val="TableNormal"/>
    <w:tblPr>
      <w:tblStyleRowBandSize w:val="1"/>
      <w:tblStyleColBandSize w:val="1"/>
      <w:tblCellMar>
        <w:left w:w="115.0" w:type="dxa"/>
        <w:right w:w="115.0" w:type="dxa"/>
      </w:tblCellMar>
    </w:tblPr>
  </w:style>
  <w:style w:type="table" w:styleId="85" w:customStyle="1">
    <w:name w:val="85"/>
    <w:basedOn w:val="TableNormal"/>
    <w:tblPr>
      <w:tblStyleRowBandSize w:val="1"/>
      <w:tblStyleColBandSize w:val="1"/>
      <w:tblCellMar>
        <w:left w:w="115.0" w:type="dxa"/>
        <w:right w:w="115.0" w:type="dxa"/>
      </w:tblCellMar>
    </w:tblPr>
  </w:style>
  <w:style w:type="table" w:styleId="84" w:customStyle="1">
    <w:name w:val="84"/>
    <w:basedOn w:val="TableNormal"/>
    <w:tblPr>
      <w:tblStyleRowBandSize w:val="1"/>
      <w:tblStyleColBandSize w:val="1"/>
      <w:tblCellMar>
        <w:left w:w="115.0" w:type="dxa"/>
        <w:right w:w="115.0" w:type="dxa"/>
      </w:tblCellMar>
    </w:tblPr>
  </w:style>
  <w:style w:type="table" w:styleId="83" w:customStyle="1">
    <w:name w:val="83"/>
    <w:basedOn w:val="TableNormal"/>
    <w:tblPr>
      <w:tblStyleRowBandSize w:val="1"/>
      <w:tblStyleColBandSize w:val="1"/>
      <w:tblCellMar>
        <w:left w:w="115.0" w:type="dxa"/>
        <w:right w:w="115.0" w:type="dxa"/>
      </w:tblCellMar>
    </w:tblPr>
  </w:style>
  <w:style w:type="table" w:styleId="82" w:customStyle="1">
    <w:name w:val="82"/>
    <w:basedOn w:val="TableNormal"/>
    <w:tblPr>
      <w:tblStyleRowBandSize w:val="1"/>
      <w:tblStyleColBandSize w:val="1"/>
      <w:tblCellMar>
        <w:left w:w="115.0" w:type="dxa"/>
        <w:right w:w="115.0" w:type="dxa"/>
      </w:tblCellMar>
    </w:tblPr>
  </w:style>
  <w:style w:type="table" w:styleId="81" w:customStyle="1">
    <w:name w:val="81"/>
    <w:basedOn w:val="TableNormal"/>
    <w:tblPr>
      <w:tblStyleRowBandSize w:val="1"/>
      <w:tblStyleColBandSize w:val="1"/>
      <w:tblCellMar>
        <w:left w:w="115.0" w:type="dxa"/>
        <w:right w:w="115.0" w:type="dxa"/>
      </w:tblCellMar>
    </w:tblPr>
  </w:style>
  <w:style w:type="table" w:styleId="80" w:customStyle="1">
    <w:name w:val="80"/>
    <w:basedOn w:val="TableNormal"/>
    <w:tblPr>
      <w:tblStyleRowBandSize w:val="1"/>
      <w:tblStyleColBandSize w:val="1"/>
      <w:tblCellMar>
        <w:left w:w="115.0" w:type="dxa"/>
        <w:right w:w="115.0" w:type="dxa"/>
      </w:tblCellMar>
    </w:tblPr>
  </w:style>
  <w:style w:type="table" w:styleId="79" w:customStyle="1">
    <w:name w:val="79"/>
    <w:basedOn w:val="TableNormal"/>
    <w:tblPr>
      <w:tblStyleRowBandSize w:val="1"/>
      <w:tblStyleColBandSize w:val="1"/>
      <w:tblCellMar>
        <w:left w:w="115.0" w:type="dxa"/>
        <w:right w:w="115.0" w:type="dxa"/>
      </w:tblCellMar>
    </w:tblPr>
  </w:style>
  <w:style w:type="table" w:styleId="78" w:customStyle="1">
    <w:name w:val="78"/>
    <w:basedOn w:val="TableNormal"/>
    <w:tblPr>
      <w:tblStyleRowBandSize w:val="1"/>
      <w:tblStyleColBandSize w:val="1"/>
      <w:tblCellMar>
        <w:left w:w="115.0" w:type="dxa"/>
        <w:right w:w="115.0" w:type="dxa"/>
      </w:tblCellMar>
    </w:tblPr>
  </w:style>
  <w:style w:type="table" w:styleId="77" w:customStyle="1">
    <w:name w:val="77"/>
    <w:basedOn w:val="TableNormal"/>
    <w:tblPr>
      <w:tblStyleRowBandSize w:val="1"/>
      <w:tblStyleColBandSize w:val="1"/>
      <w:tblCellMar>
        <w:left w:w="115.0" w:type="dxa"/>
        <w:right w:w="115.0" w:type="dxa"/>
      </w:tblCellMar>
    </w:tblPr>
  </w:style>
  <w:style w:type="table" w:styleId="76" w:customStyle="1">
    <w:name w:val="76"/>
    <w:basedOn w:val="TableNormal"/>
    <w:tblPr>
      <w:tblStyleRowBandSize w:val="1"/>
      <w:tblStyleColBandSize w:val="1"/>
      <w:tblCellMar>
        <w:left w:w="115.0" w:type="dxa"/>
        <w:right w:w="115.0" w:type="dxa"/>
      </w:tblCellMar>
    </w:tblPr>
  </w:style>
  <w:style w:type="table" w:styleId="75" w:customStyle="1">
    <w:name w:val="75"/>
    <w:basedOn w:val="TableNormal"/>
    <w:tblPr>
      <w:tblStyleRowBandSize w:val="1"/>
      <w:tblStyleColBandSize w:val="1"/>
      <w:tblCellMar>
        <w:left w:w="115.0" w:type="dxa"/>
        <w:right w:w="115.0" w:type="dxa"/>
      </w:tblCellMar>
    </w:tblPr>
  </w:style>
  <w:style w:type="table" w:styleId="74" w:customStyle="1">
    <w:name w:val="74"/>
    <w:basedOn w:val="TableNormal"/>
    <w:tblPr>
      <w:tblStyleRowBandSize w:val="1"/>
      <w:tblStyleColBandSize w:val="1"/>
      <w:tblCellMar>
        <w:left w:w="115.0" w:type="dxa"/>
        <w:right w:w="115.0" w:type="dxa"/>
      </w:tblCellMar>
    </w:tblPr>
  </w:style>
  <w:style w:type="table" w:styleId="73" w:customStyle="1">
    <w:name w:val="73"/>
    <w:basedOn w:val="TableNormal"/>
    <w:tblPr>
      <w:tblStyleRowBandSize w:val="1"/>
      <w:tblStyleColBandSize w:val="1"/>
      <w:tblCellMar>
        <w:left w:w="115.0" w:type="dxa"/>
        <w:right w:w="115.0" w:type="dxa"/>
      </w:tblCellMar>
    </w:tblPr>
  </w:style>
  <w:style w:type="table" w:styleId="72" w:customStyle="1">
    <w:name w:val="72"/>
    <w:basedOn w:val="TableNormal"/>
    <w:tblPr>
      <w:tblStyleRowBandSize w:val="1"/>
      <w:tblStyleColBandSize w:val="1"/>
      <w:tblCellMar>
        <w:left w:w="115.0" w:type="dxa"/>
        <w:right w:w="115.0" w:type="dxa"/>
      </w:tblCellMar>
    </w:tblPr>
  </w:style>
  <w:style w:type="paragraph" w:styleId="MediumGrid1-Accent212" w:customStyle="1">
    <w:name w:val="Medium Grid 1 - Accent 212"/>
    <w:basedOn w:val="Normal"/>
    <w:uiPriority w:val="34"/>
    <w:qFormat w:val="1"/>
    <w:rsid w:val="00B67B73"/>
    <w:pPr>
      <w:ind w:left="720"/>
      <w:contextualSpacing w:val="1"/>
    </w:pPr>
  </w:style>
  <w:style w:type="paragraph" w:styleId="Default2" w:customStyle="1">
    <w:name w:val="Default2"/>
    <w:rsid w:val="00B67B73"/>
    <w:pPr>
      <w:autoSpaceDE w:val="0"/>
      <w:autoSpaceDN w:val="0"/>
      <w:adjustRightInd w:val="0"/>
      <w:spacing w:after="0" w:line="240" w:lineRule="auto"/>
    </w:pPr>
    <w:rPr>
      <w:color w:val="000000"/>
      <w:sz w:val="24"/>
      <w:szCs w:val="24"/>
    </w:rPr>
  </w:style>
  <w:style w:type="character" w:styleId="HeaderChar2" w:customStyle="1">
    <w:name w:val="Header Char2"/>
    <w:basedOn w:val="DefaultParagraphFont"/>
    <w:uiPriority w:val="99"/>
    <w:rsid w:val="00A43DAB"/>
    <w:rPr>
      <w:rFonts w:ascii="Calibri" w:cs="Times New Roman" w:eastAsia="Times New Roman" w:hAnsi="Calibri"/>
      <w:lang w:eastAsia="en-GB"/>
    </w:rPr>
  </w:style>
  <w:style w:type="character" w:styleId="FooterChar2" w:customStyle="1">
    <w:name w:val="Footer Char2"/>
    <w:basedOn w:val="DefaultParagraphFont"/>
    <w:uiPriority w:val="99"/>
    <w:rsid w:val="00A43DAB"/>
    <w:rPr>
      <w:rFonts w:ascii="Calibri" w:cs="Times New Roman" w:eastAsia="Times New Roman" w:hAnsi="Calibri"/>
      <w:lang w:eastAsia="en-GB"/>
    </w:rPr>
  </w:style>
  <w:style w:type="character" w:styleId="CommentTextChar2" w:customStyle="1">
    <w:name w:val="Comment Text Char2"/>
    <w:basedOn w:val="DefaultParagraphFont"/>
    <w:uiPriority w:val="99"/>
    <w:rsid w:val="00E616B8"/>
    <w:rPr>
      <w:rFonts w:ascii="Calibri" w:cs="Times New Roman" w:eastAsia="Times New Roman" w:hAnsi="Calibri"/>
      <w:sz w:val="20"/>
      <w:szCs w:val="20"/>
      <w:lang w:eastAsia="en-GB"/>
    </w:rPr>
  </w:style>
  <w:style w:type="character" w:styleId="CommentSubjectChar2" w:customStyle="1">
    <w:name w:val="Comment Subject Char2"/>
    <w:basedOn w:val="CommentTextChar2"/>
    <w:uiPriority w:val="99"/>
    <w:semiHidden w:val="1"/>
    <w:rsid w:val="00E616B8"/>
    <w:rPr>
      <w:rFonts w:ascii="Calibri" w:cs="Times New Roman" w:eastAsia="Times New Roman" w:hAnsi="Calibri"/>
      <w:b w:val="1"/>
      <w:bCs w:val="1"/>
      <w:sz w:val="20"/>
      <w:szCs w:val="20"/>
      <w:lang w:eastAsia="en-GB"/>
    </w:rPr>
  </w:style>
  <w:style w:type="character" w:styleId="css-yjzstk2" w:customStyle="1">
    <w:name w:val="css-yjzstk2"/>
    <w:basedOn w:val="DefaultParagraphFont"/>
    <w:rsid w:val="002B7972"/>
  </w:style>
  <w:style w:type="character" w:styleId="css-jf527w2" w:customStyle="1">
    <w:name w:val="css-jf527w2"/>
    <w:basedOn w:val="DefaultParagraphFont"/>
    <w:rsid w:val="002B7972"/>
  </w:style>
  <w:style w:type="character" w:styleId="css-xz0meq2" w:customStyle="1">
    <w:name w:val="css-xz0meq2"/>
    <w:basedOn w:val="DefaultParagraphFont"/>
    <w:rsid w:val="002B7972"/>
  </w:style>
  <w:style w:type="table" w:styleId="71" w:customStyle="1">
    <w:name w:val="71"/>
    <w:basedOn w:val="TableNormal"/>
    <w:tblPr>
      <w:tblStyleRowBandSize w:val="1"/>
      <w:tblStyleColBandSize w:val="1"/>
      <w:tblCellMar>
        <w:left w:w="115.0" w:type="dxa"/>
        <w:right w:w="115.0" w:type="dxa"/>
      </w:tblCellMar>
    </w:tblPr>
  </w:style>
  <w:style w:type="table" w:styleId="70" w:customStyle="1">
    <w:name w:val="70"/>
    <w:basedOn w:val="TableNormal"/>
    <w:tblPr>
      <w:tblStyleRowBandSize w:val="1"/>
      <w:tblStyleColBandSize w:val="1"/>
      <w:tblCellMar>
        <w:left w:w="115.0" w:type="dxa"/>
        <w:right w:w="115.0" w:type="dxa"/>
      </w:tblCellMar>
    </w:tblPr>
  </w:style>
  <w:style w:type="table" w:styleId="69" w:customStyle="1">
    <w:name w:val="69"/>
    <w:basedOn w:val="TableNormal"/>
    <w:tblPr>
      <w:tblStyleRowBandSize w:val="1"/>
      <w:tblStyleColBandSize w:val="1"/>
      <w:tblCellMar>
        <w:left w:w="115.0" w:type="dxa"/>
        <w:right w:w="115.0" w:type="dxa"/>
      </w:tblCellMar>
    </w:tblPr>
  </w:style>
  <w:style w:type="table" w:styleId="68" w:customStyle="1">
    <w:name w:val="68"/>
    <w:basedOn w:val="TableNormal"/>
    <w:tblPr>
      <w:tblStyleRowBandSize w:val="1"/>
      <w:tblStyleColBandSize w:val="1"/>
      <w:tblCellMar>
        <w:left w:w="115.0" w:type="dxa"/>
        <w:right w:w="115.0" w:type="dxa"/>
      </w:tblCellMar>
    </w:tblPr>
  </w:style>
  <w:style w:type="table" w:styleId="67" w:customStyle="1">
    <w:name w:val="67"/>
    <w:basedOn w:val="TableNormal"/>
    <w:tblPr>
      <w:tblStyleRowBandSize w:val="1"/>
      <w:tblStyleColBandSize w:val="1"/>
      <w:tblCellMar>
        <w:left w:w="115.0" w:type="dxa"/>
        <w:right w:w="115.0" w:type="dxa"/>
      </w:tblCellMar>
    </w:tblPr>
  </w:style>
  <w:style w:type="table" w:styleId="66" w:customStyle="1">
    <w:name w:val="66"/>
    <w:basedOn w:val="TableNormal"/>
    <w:tblPr>
      <w:tblStyleRowBandSize w:val="1"/>
      <w:tblStyleColBandSize w:val="1"/>
      <w:tblCellMar>
        <w:left w:w="115.0" w:type="dxa"/>
        <w:right w:w="115.0" w:type="dxa"/>
      </w:tblCellMar>
    </w:tblPr>
  </w:style>
  <w:style w:type="table" w:styleId="65" w:customStyle="1">
    <w:name w:val="65"/>
    <w:basedOn w:val="TableNormal"/>
    <w:tblPr>
      <w:tblStyleRowBandSize w:val="1"/>
      <w:tblStyleColBandSize w:val="1"/>
      <w:tblCellMar>
        <w:left w:w="115.0" w:type="dxa"/>
        <w:right w:w="115.0" w:type="dxa"/>
      </w:tblCellMar>
    </w:tblPr>
  </w:style>
  <w:style w:type="table" w:styleId="64" w:customStyle="1">
    <w:name w:val="64"/>
    <w:basedOn w:val="TableNormal"/>
    <w:tblPr>
      <w:tblStyleRowBandSize w:val="1"/>
      <w:tblStyleColBandSize w:val="1"/>
      <w:tblCellMar>
        <w:left w:w="115.0" w:type="dxa"/>
        <w:right w:w="115.0" w:type="dxa"/>
      </w:tblCellMar>
    </w:tblPr>
  </w:style>
  <w:style w:type="table" w:styleId="63" w:customStyle="1">
    <w:name w:val="63"/>
    <w:basedOn w:val="TableNormal"/>
    <w:tblPr>
      <w:tblStyleRowBandSize w:val="1"/>
      <w:tblStyleColBandSize w:val="1"/>
      <w:tblCellMar>
        <w:left w:w="115.0" w:type="dxa"/>
        <w:right w:w="115.0" w:type="dxa"/>
      </w:tblCellMar>
    </w:tblPr>
  </w:style>
  <w:style w:type="table" w:styleId="62" w:customStyle="1">
    <w:name w:val="62"/>
    <w:basedOn w:val="TableNormal"/>
    <w:tblPr>
      <w:tblStyleRowBandSize w:val="1"/>
      <w:tblStyleColBandSize w:val="1"/>
      <w:tblCellMar>
        <w:left w:w="115.0" w:type="dxa"/>
        <w:right w:w="115.0" w:type="dxa"/>
      </w:tblCellMar>
    </w:tblPr>
  </w:style>
  <w:style w:type="table" w:styleId="61" w:customStyle="1">
    <w:name w:val="61"/>
    <w:basedOn w:val="TableNormal"/>
    <w:tblPr>
      <w:tblStyleRowBandSize w:val="1"/>
      <w:tblStyleColBandSize w:val="1"/>
      <w:tblCellMar>
        <w:left w:w="115.0" w:type="dxa"/>
        <w:right w:w="115.0" w:type="dxa"/>
      </w:tblCellMar>
    </w:tblPr>
  </w:style>
  <w:style w:type="table" w:styleId="60" w:customStyle="1">
    <w:name w:val="60"/>
    <w:basedOn w:val="TableNormal"/>
    <w:tblPr>
      <w:tblStyleRowBandSize w:val="1"/>
      <w:tblStyleColBandSize w:val="1"/>
      <w:tblCellMar>
        <w:left w:w="115.0" w:type="dxa"/>
        <w:right w:w="115.0" w:type="dxa"/>
      </w:tblCellMar>
    </w:tblPr>
  </w:style>
  <w:style w:type="table" w:styleId="59" w:customStyle="1">
    <w:name w:val="59"/>
    <w:basedOn w:val="TableNormal"/>
    <w:tblPr>
      <w:tblStyleRowBandSize w:val="1"/>
      <w:tblStyleColBandSize w:val="1"/>
      <w:tblCellMar>
        <w:left w:w="115.0" w:type="dxa"/>
        <w:right w:w="115.0" w:type="dxa"/>
      </w:tblCellMar>
    </w:tblPr>
  </w:style>
  <w:style w:type="table" w:styleId="58" w:customStyle="1">
    <w:name w:val="58"/>
    <w:basedOn w:val="TableNormal"/>
    <w:tblPr>
      <w:tblStyleRowBandSize w:val="1"/>
      <w:tblStyleColBandSize w:val="1"/>
      <w:tblCellMar>
        <w:left w:w="115.0" w:type="dxa"/>
        <w:right w:w="115.0" w:type="dxa"/>
      </w:tblCellMar>
    </w:tblPr>
  </w:style>
  <w:style w:type="table" w:styleId="57" w:customStyle="1">
    <w:name w:val="57"/>
    <w:basedOn w:val="TableNormal"/>
    <w:tblPr>
      <w:tblStyleRowBandSize w:val="1"/>
      <w:tblStyleColBandSize w:val="1"/>
      <w:tblCellMar>
        <w:left w:w="115.0" w:type="dxa"/>
        <w:right w:w="115.0" w:type="dxa"/>
      </w:tblCellMar>
    </w:tblPr>
  </w:style>
  <w:style w:type="table" w:styleId="56" w:customStyle="1">
    <w:name w:val="56"/>
    <w:basedOn w:val="TableNormal"/>
    <w:tblPr>
      <w:tblStyleRowBandSize w:val="1"/>
      <w:tblStyleColBandSize w:val="1"/>
      <w:tblCellMar>
        <w:left w:w="115.0" w:type="dxa"/>
        <w:right w:w="115.0" w:type="dxa"/>
      </w:tblCellMar>
    </w:tblPr>
  </w:style>
  <w:style w:type="table" w:styleId="55" w:customStyle="1">
    <w:name w:val="55"/>
    <w:basedOn w:val="TableNormal"/>
    <w:tblPr>
      <w:tblStyleRowBandSize w:val="1"/>
      <w:tblStyleColBandSize w:val="1"/>
      <w:tblCellMar>
        <w:left w:w="115.0" w:type="dxa"/>
        <w:right w:w="115.0" w:type="dxa"/>
      </w:tblCellMar>
    </w:tblPr>
  </w:style>
  <w:style w:type="table" w:styleId="54" w:customStyle="1">
    <w:name w:val="54"/>
    <w:basedOn w:val="TableNormal"/>
    <w:tblPr>
      <w:tblStyleRowBandSize w:val="1"/>
      <w:tblStyleColBandSize w:val="1"/>
      <w:tblCellMar>
        <w:left w:w="115.0" w:type="dxa"/>
        <w:right w:w="115.0" w:type="dxa"/>
      </w:tblCellMar>
    </w:tblPr>
  </w:style>
  <w:style w:type="table" w:styleId="53" w:customStyle="1">
    <w:name w:val="53"/>
    <w:basedOn w:val="TableNormal"/>
    <w:tblPr>
      <w:tblStyleRowBandSize w:val="1"/>
      <w:tblStyleColBandSize w:val="1"/>
      <w:tblCellMar>
        <w:left w:w="115.0" w:type="dxa"/>
        <w:right w:w="115.0" w:type="dxa"/>
      </w:tblCellMar>
    </w:tblPr>
  </w:style>
  <w:style w:type="table" w:styleId="52" w:customStyle="1">
    <w:name w:val="52"/>
    <w:basedOn w:val="TableNormal"/>
    <w:tblPr>
      <w:tblStyleRowBandSize w:val="1"/>
      <w:tblStyleColBandSize w:val="1"/>
      <w:tblCellMar>
        <w:left w:w="115.0" w:type="dxa"/>
        <w:right w:w="115.0" w:type="dxa"/>
      </w:tblCellMar>
    </w:tblPr>
  </w:style>
  <w:style w:type="table" w:styleId="51" w:customStyle="1">
    <w:name w:val="51"/>
    <w:basedOn w:val="TableNormal"/>
    <w:tblPr>
      <w:tblStyleRowBandSize w:val="1"/>
      <w:tblStyleColBandSize w:val="1"/>
      <w:tblCellMar>
        <w:left w:w="115.0" w:type="dxa"/>
        <w:right w:w="115.0" w:type="dxa"/>
      </w:tblCellMar>
    </w:tblPr>
  </w:style>
  <w:style w:type="table" w:styleId="50" w:customStyle="1">
    <w:name w:val="50"/>
    <w:basedOn w:val="TableNormal"/>
    <w:tblPr>
      <w:tblStyleRowBandSize w:val="1"/>
      <w:tblStyleColBandSize w:val="1"/>
      <w:tblCellMar>
        <w:left w:w="115.0" w:type="dxa"/>
        <w:right w:w="115.0" w:type="dxa"/>
      </w:tblCellMar>
    </w:tblPr>
  </w:style>
  <w:style w:type="table" w:styleId="49" w:customStyle="1">
    <w:name w:val="49"/>
    <w:basedOn w:val="TableNormal"/>
    <w:tblPr>
      <w:tblStyleRowBandSize w:val="1"/>
      <w:tblStyleColBandSize w:val="1"/>
      <w:tblCellMar>
        <w:left w:w="115.0" w:type="dxa"/>
        <w:right w:w="115.0" w:type="dxa"/>
      </w:tblCellMar>
    </w:tblPr>
  </w:style>
  <w:style w:type="table" w:styleId="48" w:customStyle="1">
    <w:name w:val="48"/>
    <w:basedOn w:val="TableNormal"/>
    <w:tblPr>
      <w:tblStyleRowBandSize w:val="1"/>
      <w:tblStyleColBandSize w:val="1"/>
      <w:tblCellMar>
        <w:left w:w="115.0" w:type="dxa"/>
        <w:right w:w="115.0" w:type="dxa"/>
      </w:tblCellMar>
    </w:tblPr>
  </w:style>
  <w:style w:type="table" w:styleId="47" w:customStyle="1">
    <w:name w:val="47"/>
    <w:basedOn w:val="TableNormal"/>
    <w:tblPr>
      <w:tblStyleRowBandSize w:val="1"/>
      <w:tblStyleColBandSize w:val="1"/>
      <w:tblCellMar>
        <w:left w:w="115.0" w:type="dxa"/>
        <w:right w:w="115.0" w:type="dxa"/>
      </w:tblCellMar>
    </w:tblPr>
  </w:style>
  <w:style w:type="table" w:styleId="46" w:customStyle="1">
    <w:name w:val="46"/>
    <w:basedOn w:val="TableNormal"/>
    <w:tblPr>
      <w:tblStyleRowBandSize w:val="1"/>
      <w:tblStyleColBandSize w:val="1"/>
      <w:tblCellMar>
        <w:left w:w="115.0" w:type="dxa"/>
        <w:right w:w="115.0" w:type="dxa"/>
      </w:tblCellMar>
    </w:tblPr>
  </w:style>
  <w:style w:type="table" w:styleId="45" w:customStyle="1">
    <w:name w:val="45"/>
    <w:basedOn w:val="TableNormal"/>
    <w:tblPr>
      <w:tblStyleRowBandSize w:val="1"/>
      <w:tblStyleColBandSize w:val="1"/>
      <w:tblCellMar>
        <w:left w:w="115.0" w:type="dxa"/>
        <w:right w:w="115.0" w:type="dxa"/>
      </w:tblCellMar>
    </w:tblPr>
  </w:style>
  <w:style w:type="table" w:styleId="44" w:customStyle="1">
    <w:name w:val="44"/>
    <w:basedOn w:val="TableNormal"/>
    <w:tblPr>
      <w:tblStyleRowBandSize w:val="1"/>
      <w:tblStyleColBandSize w:val="1"/>
      <w:tblCellMar>
        <w:left w:w="115.0" w:type="dxa"/>
        <w:right w:w="115.0" w:type="dxa"/>
      </w:tblCellMar>
    </w:tblPr>
  </w:style>
  <w:style w:type="table" w:styleId="43" w:customStyle="1">
    <w:name w:val="43"/>
    <w:basedOn w:val="TableNormal"/>
    <w:tblPr>
      <w:tblStyleRowBandSize w:val="1"/>
      <w:tblStyleColBandSize w:val="1"/>
      <w:tblCellMar>
        <w:left w:w="115.0" w:type="dxa"/>
        <w:right w:w="115.0" w:type="dxa"/>
      </w:tblCellMar>
    </w:tblPr>
  </w:style>
  <w:style w:type="table" w:styleId="42" w:customStyle="1">
    <w:name w:val="42"/>
    <w:basedOn w:val="TableNormal"/>
    <w:tblPr>
      <w:tblStyleRowBandSize w:val="1"/>
      <w:tblStyleColBandSize w:val="1"/>
      <w:tblCellMar>
        <w:left w:w="115.0" w:type="dxa"/>
        <w:right w:w="115.0" w:type="dxa"/>
      </w:tblCellMar>
    </w:tblPr>
  </w:style>
  <w:style w:type="table" w:styleId="41" w:customStyle="1">
    <w:name w:val="41"/>
    <w:basedOn w:val="TableNormal"/>
    <w:tblPr>
      <w:tblStyleRowBandSize w:val="1"/>
      <w:tblStyleColBandSize w:val="1"/>
      <w:tblCellMar>
        <w:left w:w="115.0" w:type="dxa"/>
        <w:right w:w="115.0" w:type="dxa"/>
      </w:tblCellMar>
    </w:tblPr>
  </w:style>
  <w:style w:type="paragraph" w:styleId="MediumGrid1-Accent211" w:customStyle="1">
    <w:name w:val="Medium Grid 1 - Accent 211"/>
    <w:basedOn w:val="Normal"/>
    <w:uiPriority w:val="34"/>
    <w:qFormat w:val="1"/>
    <w:rsid w:val="00B67B73"/>
    <w:pPr>
      <w:ind w:left="720"/>
      <w:contextualSpacing w:val="1"/>
    </w:pPr>
  </w:style>
  <w:style w:type="paragraph" w:styleId="Default1" w:customStyle="1">
    <w:name w:val="Default1"/>
    <w:rsid w:val="00B67B73"/>
    <w:pPr>
      <w:autoSpaceDE w:val="0"/>
      <w:autoSpaceDN w:val="0"/>
      <w:adjustRightInd w:val="0"/>
      <w:spacing w:after="0" w:line="240" w:lineRule="auto"/>
    </w:pPr>
    <w:rPr>
      <w:color w:val="000000"/>
      <w:sz w:val="24"/>
      <w:szCs w:val="24"/>
    </w:rPr>
  </w:style>
  <w:style w:type="character" w:styleId="HeaderChar1" w:customStyle="1">
    <w:name w:val="Header Char1"/>
    <w:basedOn w:val="DefaultParagraphFont"/>
    <w:link w:val="Header"/>
    <w:uiPriority w:val="99"/>
    <w:rsid w:val="00A43DAB"/>
    <w:rPr>
      <w:rFonts w:ascii="Calibri" w:cs="Times New Roman" w:eastAsia="Times New Roman" w:hAnsi="Calibri"/>
      <w:lang w:eastAsia="en-GB"/>
    </w:rPr>
  </w:style>
  <w:style w:type="character" w:styleId="FooterChar1" w:customStyle="1">
    <w:name w:val="Footer Char1"/>
    <w:basedOn w:val="DefaultParagraphFont"/>
    <w:link w:val="Footer"/>
    <w:uiPriority w:val="99"/>
    <w:rsid w:val="00A43DAB"/>
    <w:rPr>
      <w:rFonts w:ascii="Calibri" w:cs="Times New Roman" w:eastAsia="Times New Roman" w:hAnsi="Calibri"/>
      <w:lang w:eastAsia="en-GB"/>
    </w:rPr>
  </w:style>
  <w:style w:type="character" w:styleId="CommentTextChar1" w:customStyle="1">
    <w:name w:val="Comment Text Char1"/>
    <w:basedOn w:val="DefaultParagraphFont"/>
    <w:link w:val="CommentText"/>
    <w:uiPriority w:val="99"/>
    <w:rsid w:val="00E616B8"/>
    <w:rPr>
      <w:rFonts w:ascii="Calibri" w:cs="Times New Roman" w:eastAsia="Times New Roman" w:hAnsi="Calibri"/>
      <w:sz w:val="20"/>
      <w:szCs w:val="20"/>
      <w:lang w:eastAsia="en-GB"/>
    </w:rPr>
  </w:style>
  <w:style w:type="character" w:styleId="CommentSubjectChar1" w:customStyle="1">
    <w:name w:val="Comment Subject Char1"/>
    <w:basedOn w:val="CommentTextChar1"/>
    <w:link w:val="CommentSubject"/>
    <w:uiPriority w:val="99"/>
    <w:semiHidden w:val="1"/>
    <w:rsid w:val="00E616B8"/>
    <w:rPr>
      <w:rFonts w:ascii="Calibri" w:cs="Times New Roman" w:eastAsia="Times New Roman" w:hAnsi="Calibri"/>
      <w:b w:val="1"/>
      <w:bCs w:val="1"/>
      <w:sz w:val="20"/>
      <w:szCs w:val="20"/>
      <w:lang w:eastAsia="en-GB"/>
    </w:rPr>
  </w:style>
  <w:style w:type="character" w:styleId="css-yjzstk1" w:customStyle="1">
    <w:name w:val="css-yjzstk1"/>
    <w:basedOn w:val="DefaultParagraphFont"/>
    <w:rsid w:val="002B7972"/>
  </w:style>
  <w:style w:type="character" w:styleId="css-jf527w1" w:customStyle="1">
    <w:name w:val="css-jf527w1"/>
    <w:basedOn w:val="DefaultParagraphFont"/>
    <w:rsid w:val="002B7972"/>
  </w:style>
  <w:style w:type="character" w:styleId="css-xz0meq1" w:customStyle="1">
    <w:name w:val="css-xz0meq1"/>
    <w:basedOn w:val="DefaultParagraphFont"/>
    <w:rsid w:val="002B7972"/>
  </w:style>
  <w:style w:type="table" w:styleId="40" w:customStyle="1">
    <w:name w:val="40"/>
    <w:basedOn w:val="TableNormal"/>
    <w:tblPr>
      <w:tblStyleRowBandSize w:val="1"/>
      <w:tblStyleColBandSize w:val="1"/>
      <w:tblCellMar>
        <w:left w:w="115.0" w:type="dxa"/>
        <w:right w:w="115.0" w:type="dxa"/>
      </w:tblCellMar>
    </w:tblPr>
  </w:style>
  <w:style w:type="table" w:styleId="39" w:customStyle="1">
    <w:name w:val="39"/>
    <w:basedOn w:val="TableNormal"/>
    <w:tblPr>
      <w:tblStyleRowBandSize w:val="1"/>
      <w:tblStyleColBandSize w:val="1"/>
      <w:tblCellMar>
        <w:left w:w="115.0" w:type="dxa"/>
        <w:right w:w="115.0" w:type="dxa"/>
      </w:tblCellMar>
    </w:tblPr>
  </w:style>
  <w:style w:type="table" w:styleId="38" w:customStyle="1">
    <w:name w:val="38"/>
    <w:basedOn w:val="TableNormal"/>
    <w:tblPr>
      <w:tblStyleRowBandSize w:val="1"/>
      <w:tblStyleColBandSize w:val="1"/>
      <w:tblCellMar>
        <w:left w:w="115.0" w:type="dxa"/>
        <w:right w:w="115.0" w:type="dxa"/>
      </w:tblCellMar>
    </w:tblPr>
  </w:style>
  <w:style w:type="table" w:styleId="37" w:customStyle="1">
    <w:name w:val="37"/>
    <w:basedOn w:val="TableNormal"/>
    <w:tblPr>
      <w:tblStyleRowBandSize w:val="1"/>
      <w:tblStyleColBandSize w:val="1"/>
      <w:tblCellMar>
        <w:left w:w="115.0" w:type="dxa"/>
        <w:right w:w="115.0" w:type="dxa"/>
      </w:tblCellMar>
    </w:tblPr>
  </w:style>
  <w:style w:type="table" w:styleId="36" w:customStyle="1">
    <w:name w:val="36"/>
    <w:basedOn w:val="TableNormal"/>
    <w:tblPr>
      <w:tblStyleRowBandSize w:val="1"/>
      <w:tblStyleColBandSize w:val="1"/>
      <w:tblCellMar>
        <w:left w:w="115.0" w:type="dxa"/>
        <w:right w:w="115.0" w:type="dxa"/>
      </w:tblCellMar>
    </w:tblPr>
  </w:style>
  <w:style w:type="table" w:styleId="35" w:customStyle="1">
    <w:name w:val="35"/>
    <w:basedOn w:val="TableNormal"/>
    <w:tblPr>
      <w:tblStyleRowBandSize w:val="1"/>
      <w:tblStyleColBandSize w:val="1"/>
      <w:tblCellMar>
        <w:left w:w="115.0" w:type="dxa"/>
        <w:right w:w="115.0" w:type="dxa"/>
      </w:tblCellMar>
    </w:tblPr>
  </w:style>
  <w:style w:type="table" w:styleId="34" w:customStyle="1">
    <w:name w:val="34"/>
    <w:basedOn w:val="TableNormal"/>
    <w:tblPr>
      <w:tblStyleRowBandSize w:val="1"/>
      <w:tblStyleColBandSize w:val="1"/>
      <w:tblCellMar>
        <w:left w:w="115.0" w:type="dxa"/>
        <w:right w:w="115.0" w:type="dxa"/>
      </w:tblCellMar>
    </w:tblPr>
  </w:style>
  <w:style w:type="table" w:styleId="33" w:customStyle="1">
    <w:name w:val="33"/>
    <w:basedOn w:val="TableNormal"/>
    <w:tblPr>
      <w:tblStyleRowBandSize w:val="1"/>
      <w:tblStyleColBandSize w:val="1"/>
      <w:tblCellMar>
        <w:left w:w="115.0" w:type="dxa"/>
        <w:right w:w="115.0" w:type="dxa"/>
      </w:tblCellMar>
    </w:tblPr>
  </w:style>
  <w:style w:type="table" w:styleId="32" w:customStyle="1">
    <w:name w:val="32"/>
    <w:basedOn w:val="TableNormal"/>
    <w:tblPr>
      <w:tblStyleRowBandSize w:val="1"/>
      <w:tblStyleColBandSize w:val="1"/>
      <w:tblCellMar>
        <w:left w:w="115.0" w:type="dxa"/>
        <w:right w:w="115.0" w:type="dxa"/>
      </w:tblCellMar>
    </w:tblPr>
  </w:style>
  <w:style w:type="table" w:styleId="31" w:customStyle="1">
    <w:name w:val="31"/>
    <w:basedOn w:val="TableNormal"/>
    <w:tblPr>
      <w:tblStyleRowBandSize w:val="1"/>
      <w:tblStyleColBandSize w:val="1"/>
      <w:tblCellMar>
        <w:left w:w="115.0" w:type="dxa"/>
        <w:right w:w="115.0" w:type="dxa"/>
      </w:tblCellMar>
    </w:tblPr>
  </w:style>
  <w:style w:type="table" w:styleId="30" w:customStyle="1">
    <w:name w:val="30"/>
    <w:basedOn w:val="TableNormal"/>
    <w:tblPr>
      <w:tblStyleRowBandSize w:val="1"/>
      <w:tblStyleColBandSize w:val="1"/>
      <w:tblCellMar>
        <w:left w:w="115.0" w:type="dxa"/>
        <w:right w:w="115.0" w:type="dxa"/>
      </w:tblCellMar>
    </w:tblPr>
  </w:style>
  <w:style w:type="table" w:styleId="29" w:customStyle="1">
    <w:name w:val="29"/>
    <w:basedOn w:val="TableNormal"/>
    <w:tblPr>
      <w:tblStyleRowBandSize w:val="1"/>
      <w:tblStyleColBandSize w:val="1"/>
      <w:tblCellMar>
        <w:left w:w="115.0" w:type="dxa"/>
        <w:right w:w="115.0" w:type="dxa"/>
      </w:tblCellMar>
    </w:tblPr>
  </w:style>
  <w:style w:type="table" w:styleId="28" w:customStyle="1">
    <w:name w:val="28"/>
    <w:basedOn w:val="TableNormal"/>
    <w:tblPr>
      <w:tblStyleRowBandSize w:val="1"/>
      <w:tblStyleColBandSize w:val="1"/>
      <w:tblCellMar>
        <w:left w:w="115.0" w:type="dxa"/>
        <w:right w:w="115.0" w:type="dxa"/>
      </w:tblCellMar>
    </w:tblPr>
  </w:style>
  <w:style w:type="table" w:styleId="27" w:customStyle="1">
    <w:name w:val="27"/>
    <w:basedOn w:val="TableNormal"/>
    <w:tblPr>
      <w:tblStyleRowBandSize w:val="1"/>
      <w:tblStyleColBandSize w:val="1"/>
      <w:tblCellMar>
        <w:left w:w="115.0" w:type="dxa"/>
        <w:right w:w="115.0" w:type="dxa"/>
      </w:tblCellMar>
    </w:tblPr>
  </w:style>
  <w:style w:type="table" w:styleId="26" w:customStyle="1">
    <w:name w:val="26"/>
    <w:basedOn w:val="TableNormal"/>
    <w:tblPr>
      <w:tblStyleRowBandSize w:val="1"/>
      <w:tblStyleColBandSize w:val="1"/>
      <w:tblCellMar>
        <w:left w:w="115.0" w:type="dxa"/>
        <w:right w:w="115.0" w:type="dxa"/>
      </w:tblCellMar>
    </w:tblPr>
  </w:style>
  <w:style w:type="table" w:styleId="25" w:customStyle="1">
    <w:name w:val="25"/>
    <w:basedOn w:val="TableNormal"/>
    <w:tblPr>
      <w:tblStyleRowBandSize w:val="1"/>
      <w:tblStyleColBandSize w:val="1"/>
      <w:tblCellMar>
        <w:left w:w="115.0" w:type="dxa"/>
        <w:right w:w="115.0" w:type="dxa"/>
      </w:tblCellMar>
    </w:tblPr>
  </w:style>
  <w:style w:type="table" w:styleId="24" w:customStyle="1">
    <w:name w:val="24"/>
    <w:basedOn w:val="TableNormal"/>
    <w:tblPr>
      <w:tblStyleRowBandSize w:val="1"/>
      <w:tblStyleColBandSize w:val="1"/>
      <w:tblCellMar>
        <w:left w:w="115.0" w:type="dxa"/>
        <w:right w:w="115.0" w:type="dxa"/>
      </w:tblCellMar>
    </w:tblPr>
  </w:style>
  <w:style w:type="table" w:styleId="23" w:customStyle="1">
    <w:name w:val="23"/>
    <w:basedOn w:val="TableNormal"/>
    <w:tblPr>
      <w:tblStyleRowBandSize w:val="1"/>
      <w:tblStyleColBandSize w:val="1"/>
      <w:tblCellMar>
        <w:left w:w="115.0" w:type="dxa"/>
        <w:right w:w="115.0" w:type="dxa"/>
      </w:tblCellMar>
    </w:tblPr>
  </w:style>
  <w:style w:type="table" w:styleId="22" w:customStyle="1">
    <w:name w:val="22"/>
    <w:basedOn w:val="TableNormal"/>
    <w:tblPr>
      <w:tblStyleRowBandSize w:val="1"/>
      <w:tblStyleColBandSize w:val="1"/>
      <w:tblCellMar>
        <w:left w:w="115.0" w:type="dxa"/>
        <w:right w:w="115.0" w:type="dxa"/>
      </w:tblCellMar>
    </w:tblPr>
  </w:style>
  <w:style w:type="table" w:styleId="21" w:customStyle="1">
    <w:name w:val="21"/>
    <w:basedOn w:val="TableNormal"/>
    <w:tblPr>
      <w:tblStyleRowBandSize w:val="1"/>
      <w:tblStyleColBandSize w:val="1"/>
      <w:tblCellMar>
        <w:left w:w="115.0" w:type="dxa"/>
        <w:right w:w="115.0" w:type="dxa"/>
      </w:tblCellMar>
    </w:tblPr>
  </w:style>
  <w:style w:type="table" w:styleId="20" w:customStyle="1">
    <w:name w:val="20"/>
    <w:basedOn w:val="TableNormal"/>
    <w:tblPr>
      <w:tblStyleRowBandSize w:val="1"/>
      <w:tblStyleColBandSize w:val="1"/>
      <w:tblCellMar>
        <w:left w:w="115.0" w:type="dxa"/>
        <w:right w:w="115.0" w:type="dxa"/>
      </w:tblCellMar>
    </w:tblPr>
  </w:style>
  <w:style w:type="table" w:styleId="19" w:customStyle="1">
    <w:name w:val="19"/>
    <w:basedOn w:val="TableNormal"/>
    <w:tblPr>
      <w:tblStyleRowBandSize w:val="1"/>
      <w:tblStyleColBandSize w:val="1"/>
      <w:tblCellMar>
        <w:left w:w="115.0" w:type="dxa"/>
        <w:right w:w="115.0" w:type="dxa"/>
      </w:tblCellMar>
    </w:tblPr>
  </w:style>
  <w:style w:type="table" w:styleId="18" w:customStyle="1">
    <w:name w:val="18"/>
    <w:basedOn w:val="TableNormal"/>
    <w:tblPr>
      <w:tblStyleRowBandSize w:val="1"/>
      <w:tblStyleColBandSize w:val="1"/>
      <w:tblCellMar>
        <w:left w:w="115.0" w:type="dxa"/>
        <w:right w:w="115.0" w:type="dxa"/>
      </w:tblCellMar>
    </w:tblPr>
  </w:style>
  <w:style w:type="table" w:styleId="17" w:customStyle="1">
    <w:name w:val="17"/>
    <w:basedOn w:val="TableNormal"/>
    <w:tblPr>
      <w:tblStyleRowBandSize w:val="1"/>
      <w:tblStyleColBandSize w:val="1"/>
      <w:tblCellMar>
        <w:left w:w="115.0" w:type="dxa"/>
        <w:right w:w="115.0" w:type="dxa"/>
      </w:tblCellMar>
    </w:tblPr>
  </w:style>
  <w:style w:type="table" w:styleId="16" w:customStyle="1">
    <w:name w:val="16"/>
    <w:basedOn w:val="TableNormal"/>
    <w:tblPr>
      <w:tblStyleRowBandSize w:val="1"/>
      <w:tblStyleColBandSize w:val="1"/>
      <w:tblCellMar>
        <w:left w:w="115.0" w:type="dxa"/>
        <w:right w:w="115.0" w:type="dxa"/>
      </w:tblCellMar>
    </w:tblPr>
  </w:style>
  <w:style w:type="table" w:styleId="15" w:customStyle="1">
    <w:name w:val="15"/>
    <w:basedOn w:val="TableNormal"/>
    <w:tblPr>
      <w:tblStyleRowBandSize w:val="1"/>
      <w:tblStyleColBandSize w:val="1"/>
      <w:tblCellMar>
        <w:left w:w="115.0" w:type="dxa"/>
        <w:right w:w="115.0" w:type="dxa"/>
      </w:tblCellMar>
    </w:tblPr>
  </w:style>
  <w:style w:type="table" w:styleId="14" w:customStyle="1">
    <w:name w:val="14"/>
    <w:basedOn w:val="TableNormal"/>
    <w:tblPr>
      <w:tblStyleRowBandSize w:val="1"/>
      <w:tblStyleColBandSize w:val="1"/>
      <w:tblCellMar>
        <w:left w:w="115.0" w:type="dxa"/>
        <w:right w:w="115.0" w:type="dxa"/>
      </w:tblCellMar>
    </w:tblPr>
  </w:style>
  <w:style w:type="table" w:styleId="13" w:customStyle="1">
    <w:name w:val="13"/>
    <w:basedOn w:val="TableNormal"/>
    <w:tblPr>
      <w:tblStyleRowBandSize w:val="1"/>
      <w:tblStyleColBandSize w:val="1"/>
      <w:tblCellMar>
        <w:left w:w="115.0" w:type="dxa"/>
        <w:right w:w="115.0" w:type="dxa"/>
      </w:tblCellMar>
    </w:tblPr>
  </w:style>
  <w:style w:type="table" w:styleId="12" w:customStyle="1">
    <w:name w:val="12"/>
    <w:basedOn w:val="TableNormal"/>
    <w:tblPr>
      <w:tblStyleRowBandSize w:val="1"/>
      <w:tblStyleColBandSize w:val="1"/>
      <w:tblCellMar>
        <w:left w:w="115.0" w:type="dxa"/>
        <w:right w:w="115.0" w:type="dxa"/>
      </w:tblCellMar>
    </w:tblPr>
  </w:style>
  <w:style w:type="table" w:styleId="11" w:customStyle="1">
    <w:name w:val="11"/>
    <w:basedOn w:val="TableNormal"/>
    <w:tblPr>
      <w:tblStyleRowBandSize w:val="1"/>
      <w:tblStyleColBandSize w:val="1"/>
      <w:tblCellMar>
        <w:left w:w="115.0" w:type="dxa"/>
        <w:right w:w="115.0" w:type="dxa"/>
      </w:tblCellMar>
    </w:tblPr>
  </w:style>
  <w:style w:type="table" w:styleId="10" w:customStyle="1">
    <w:name w:val="10"/>
    <w:basedOn w:val="TableNormal"/>
    <w:tblPr>
      <w:tblStyleRowBandSize w:val="1"/>
      <w:tblStyleColBandSize w:val="1"/>
      <w:tblCellMar>
        <w:left w:w="115.0" w:type="dxa"/>
        <w:right w:w="115.0" w:type="dxa"/>
      </w:tblCellMar>
    </w:tblPr>
  </w:style>
  <w:style w:type="table" w:styleId="9" w:customStyle="1">
    <w:name w:val="9"/>
    <w:basedOn w:val="TableNormal"/>
    <w:tblPr>
      <w:tblStyleRowBandSize w:val="1"/>
      <w:tblStyleColBandSize w:val="1"/>
      <w:tblCellMar>
        <w:left w:w="115.0" w:type="dxa"/>
        <w:right w:w="115.0" w:type="dxa"/>
      </w:tblCellMar>
    </w:tblPr>
  </w:style>
  <w:style w:type="table" w:styleId="8" w:customStyle="1">
    <w:name w:val="8"/>
    <w:basedOn w:val="TableNormal"/>
    <w:tblPr>
      <w:tblStyleRowBandSize w:val="1"/>
      <w:tblStyleColBandSize w:val="1"/>
      <w:tblCellMar>
        <w:left w:w="115.0" w:type="dxa"/>
        <w:right w:w="115.0" w:type="dxa"/>
      </w:tblCellMar>
    </w:tbl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mailto:clean.air@contacts.bham.ac.uk" TargetMode="External"/><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U9OiTO0VW+OWoEs+IMLw0r9C9Q==">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2022-11-30T09:51:00Z</dcterms:created>
  <dc:creator>James Hodgson (Geography, Earth and Environmental Sciences)</dc:creator>
</cp:coreProperties>
</file>